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FF13" w14:textId="46436EA6" w:rsidR="0040639C" w:rsidRPr="00181798" w:rsidRDefault="00CB51FC" w:rsidP="00181798">
      <w:pPr>
        <w:tabs>
          <w:tab w:val="center" w:pos="4320"/>
          <w:tab w:val="right" w:pos="8640"/>
        </w:tabs>
        <w:rPr>
          <w:b/>
          <w:sz w:val="32"/>
          <w:szCs w:val="32"/>
        </w:rPr>
      </w:pPr>
      <w:r w:rsidRPr="0040639C">
        <w:rPr>
          <w:b/>
          <w:sz w:val="32"/>
          <w:szCs w:val="32"/>
        </w:rPr>
        <w:t>Emily Lauren Schwartz</w:t>
      </w:r>
      <w:r w:rsidR="00181798">
        <w:rPr>
          <w:b/>
          <w:sz w:val="32"/>
          <w:szCs w:val="32"/>
        </w:rPr>
        <w:t xml:space="preserve">, </w:t>
      </w:r>
      <w:r w:rsidR="00181798" w:rsidRPr="00297B6B">
        <w:rPr>
          <w:b/>
          <w:sz w:val="32"/>
          <w:szCs w:val="32"/>
        </w:rPr>
        <w:t>Ph.D.</w:t>
      </w:r>
    </w:p>
    <w:p w14:paraId="18669056" w14:textId="77777777" w:rsidR="0040639C" w:rsidRDefault="007A2D14" w:rsidP="0040639C">
      <w:pPr>
        <w:spacing w:before="96"/>
        <w:rPr>
          <w:bCs/>
        </w:rPr>
      </w:pPr>
      <w:r>
        <w:rPr>
          <w:b/>
        </w:rPr>
        <w:t xml:space="preserve">Email </w:t>
      </w:r>
      <w:r w:rsidRPr="007A2D14">
        <w:rPr>
          <w:bCs/>
        </w:rPr>
        <w:t>els615@gmail.com</w:t>
      </w:r>
      <w:r>
        <w:rPr>
          <w:bCs/>
        </w:rPr>
        <w:tab/>
      </w:r>
      <w:r w:rsidR="008119E2">
        <w:rPr>
          <w:bCs/>
        </w:rPr>
        <w:t xml:space="preserve">     </w:t>
      </w:r>
    </w:p>
    <w:p w14:paraId="147A2562" w14:textId="77777777" w:rsidR="0040639C" w:rsidRDefault="007A2D14" w:rsidP="0040639C">
      <w:pPr>
        <w:spacing w:before="96"/>
        <w:rPr>
          <w:bCs/>
        </w:rPr>
      </w:pPr>
      <w:r w:rsidRPr="007A2D14">
        <w:rPr>
          <w:b/>
        </w:rPr>
        <w:t>Phone</w:t>
      </w:r>
      <w:r>
        <w:rPr>
          <w:bCs/>
        </w:rPr>
        <w:t xml:space="preserve"> 305-582-7826</w:t>
      </w:r>
      <w:r w:rsidR="008119E2">
        <w:rPr>
          <w:bCs/>
        </w:rPr>
        <w:t xml:space="preserve">     </w:t>
      </w:r>
    </w:p>
    <w:p w14:paraId="1394B5E1" w14:textId="31BC00DE" w:rsidR="007A2D14" w:rsidRPr="0040639C" w:rsidRDefault="008119E2" w:rsidP="0040639C">
      <w:pPr>
        <w:spacing w:before="96"/>
        <w:rPr>
          <w:color w:val="000000" w:themeColor="text1"/>
          <w:sz w:val="28"/>
          <w:szCs w:val="28"/>
        </w:rPr>
      </w:pPr>
      <w:r w:rsidRPr="007A2D14">
        <w:rPr>
          <w:b/>
        </w:rPr>
        <w:t>Website</w:t>
      </w:r>
      <w:r>
        <w:rPr>
          <w:bCs/>
        </w:rPr>
        <w:t xml:space="preserve"> </w:t>
      </w:r>
      <w:hyperlink r:id="rId8" w:history="1">
        <w:r w:rsidRPr="008F5E84">
          <w:rPr>
            <w:rStyle w:val="Hyperlink"/>
            <w:bCs/>
          </w:rPr>
          <w:t>https://els615.github.io/</w:t>
        </w:r>
      </w:hyperlink>
      <w:r>
        <w:rPr>
          <w:bCs/>
        </w:rPr>
        <w:t xml:space="preserve">    </w:t>
      </w:r>
    </w:p>
    <w:p w14:paraId="592CEC93" w14:textId="081D55C3" w:rsidR="007A2D14" w:rsidRPr="007A2D14" w:rsidRDefault="007A2D14" w:rsidP="007A2D14">
      <w:pPr>
        <w:tabs>
          <w:tab w:val="center" w:pos="4320"/>
          <w:tab w:val="right" w:pos="8640"/>
        </w:tabs>
        <w:rPr>
          <w:b/>
        </w:rPr>
      </w:pPr>
      <w:r>
        <w:rPr>
          <w:b/>
        </w:rPr>
        <w:t xml:space="preserve"> </w:t>
      </w:r>
    </w:p>
    <w:p w14:paraId="5528528D" w14:textId="5AD679E7" w:rsidR="00CB51FC" w:rsidRPr="00331615" w:rsidRDefault="00CB51FC">
      <w:pPr>
        <w:pBdr>
          <w:bottom w:val="single" w:sz="6" w:space="1" w:color="auto"/>
        </w:pBdr>
        <w:rPr>
          <w:b/>
        </w:rPr>
      </w:pPr>
      <w:r w:rsidRPr="00331615">
        <w:rPr>
          <w:b/>
        </w:rPr>
        <w:t>EDUCATION</w:t>
      </w:r>
    </w:p>
    <w:p w14:paraId="29F4D9F5" w14:textId="77777777" w:rsidR="00050447" w:rsidRPr="00331615" w:rsidRDefault="00050447" w:rsidP="00CB51FC">
      <w:pPr>
        <w:rPr>
          <w:sz w:val="10"/>
          <w:szCs w:val="10"/>
        </w:rPr>
      </w:pPr>
    </w:p>
    <w:p w14:paraId="053CBD13" w14:textId="1645EAAC" w:rsidR="00420096" w:rsidRPr="00331615" w:rsidRDefault="00420096" w:rsidP="00CB51FC">
      <w:r w:rsidRPr="00331615">
        <w:t xml:space="preserve">BOSTON COLLEGE </w:t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  <w:t xml:space="preserve">      Chestnut Hill, MA</w:t>
      </w:r>
    </w:p>
    <w:p w14:paraId="354E3126" w14:textId="1E151CC3" w:rsidR="00420096" w:rsidRPr="00331615" w:rsidRDefault="00181798" w:rsidP="00CB51FC">
      <w:r>
        <w:t>Doctor of Philosophy,</w:t>
      </w:r>
      <w:r w:rsidR="00420096" w:rsidRPr="00331615">
        <w:t xml:space="preserve"> Psychology</w:t>
      </w:r>
      <w:r w:rsidR="00023D96" w:rsidRPr="00331615">
        <w:t xml:space="preserve"> and Neuroscience</w:t>
      </w:r>
      <w:r>
        <w:tab/>
      </w:r>
      <w:r>
        <w:tab/>
      </w:r>
      <w:r>
        <w:tab/>
      </w:r>
      <w:r>
        <w:tab/>
        <w:t xml:space="preserve">   </w:t>
      </w:r>
      <w:r w:rsidR="00073029">
        <w:t>August</w:t>
      </w:r>
      <w:r>
        <w:t xml:space="preserve"> 2024</w:t>
      </w:r>
    </w:p>
    <w:p w14:paraId="7EBB9767" w14:textId="3B0DFBD6" w:rsidR="00420096" w:rsidRPr="00331615" w:rsidRDefault="00420096" w:rsidP="00CB51FC">
      <w:r w:rsidRPr="00331615">
        <w:t xml:space="preserve">Advisor: Dr. Stefano </w:t>
      </w:r>
      <w:proofErr w:type="spellStart"/>
      <w:r w:rsidRPr="00331615">
        <w:t>Anzellotti</w:t>
      </w:r>
      <w:proofErr w:type="spellEnd"/>
    </w:p>
    <w:p w14:paraId="4ADBFB76" w14:textId="2951900D" w:rsidR="007E2AE9" w:rsidRDefault="007E2AE9" w:rsidP="00CB51FC"/>
    <w:p w14:paraId="390FFEE4" w14:textId="6475B80F" w:rsidR="007B54FE" w:rsidRDefault="007B54FE" w:rsidP="00CB51FC">
      <w:r>
        <w:t>Master of Arts, Cognitive Neuroscience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May 2022</w:t>
      </w:r>
    </w:p>
    <w:p w14:paraId="6326016B" w14:textId="44800065" w:rsidR="007B54FE" w:rsidRDefault="007B54FE" w:rsidP="00CB51FC">
      <w:r>
        <w:t xml:space="preserve">Advisor: Dr. Stefano </w:t>
      </w:r>
      <w:proofErr w:type="spellStart"/>
      <w:r>
        <w:t>Anzellotti</w:t>
      </w:r>
      <w:proofErr w:type="spellEnd"/>
    </w:p>
    <w:p w14:paraId="7D9BFC87" w14:textId="500B394D" w:rsidR="007B54FE" w:rsidRDefault="007B54FE" w:rsidP="00BB2BA2">
      <w:pPr>
        <w:pStyle w:val="ListParagraph"/>
        <w:numPr>
          <w:ilvl w:val="0"/>
          <w:numId w:val="5"/>
        </w:numPr>
      </w:pPr>
      <w:r>
        <w:t>GPA: 4.0/4.0</w:t>
      </w:r>
    </w:p>
    <w:p w14:paraId="59A22300" w14:textId="77777777" w:rsidR="007B54FE" w:rsidRPr="00331615" w:rsidRDefault="007B54FE" w:rsidP="00CB51FC"/>
    <w:p w14:paraId="64E22175" w14:textId="7BCD383D" w:rsidR="00CB51FC" w:rsidRPr="00331615" w:rsidRDefault="00CB51FC" w:rsidP="00CB51FC">
      <w:r w:rsidRPr="00331615">
        <w:t>NEW YORK UNIVERSITY</w:t>
      </w:r>
      <w:r w:rsidR="007E2AE9" w:rsidRPr="00331615">
        <w:tab/>
      </w:r>
      <w:r w:rsidR="007E2AE9"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="007C7E44" w:rsidRPr="00331615">
        <w:t xml:space="preserve">           </w:t>
      </w:r>
      <w:r w:rsidRPr="00331615">
        <w:t>New York, NY</w:t>
      </w:r>
    </w:p>
    <w:p w14:paraId="73525FD0" w14:textId="0D436BDD" w:rsidR="00CC36F2" w:rsidRPr="00331615" w:rsidRDefault="00CB51FC">
      <w:r w:rsidRPr="00331615">
        <w:t xml:space="preserve">Bachelor of Arts, Psychology </w:t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  <w:t xml:space="preserve">       May 2017</w:t>
      </w:r>
    </w:p>
    <w:p w14:paraId="4D35864A" w14:textId="72972AAA" w:rsidR="00CB51FC" w:rsidRPr="00331615" w:rsidRDefault="00CB51FC" w:rsidP="00CB51FC">
      <w:pPr>
        <w:pStyle w:val="ListParagraph"/>
        <w:numPr>
          <w:ilvl w:val="0"/>
          <w:numId w:val="1"/>
        </w:numPr>
      </w:pPr>
      <w:r w:rsidRPr="00331615">
        <w:t>Minors in Chemistry</w:t>
      </w:r>
      <w:r w:rsidR="00D80C02" w:rsidRPr="00331615">
        <w:t>, Child and Adolescent Mental Health</w:t>
      </w:r>
    </w:p>
    <w:p w14:paraId="34F5CBFD" w14:textId="3688CF04" w:rsidR="00CB51FC" w:rsidRPr="00331615" w:rsidRDefault="00305EA4" w:rsidP="00CB51FC">
      <w:pPr>
        <w:pStyle w:val="ListParagraph"/>
        <w:numPr>
          <w:ilvl w:val="0"/>
          <w:numId w:val="1"/>
        </w:numPr>
      </w:pPr>
      <w:r w:rsidRPr="00331615">
        <w:t xml:space="preserve">Cumulative </w:t>
      </w:r>
      <w:r w:rsidR="00CB51FC" w:rsidRPr="00331615">
        <w:t>GPA: 3.6</w:t>
      </w:r>
      <w:r w:rsidR="00EA1CB7" w:rsidRPr="00331615">
        <w:t>3</w:t>
      </w:r>
      <w:r w:rsidR="00CB51FC" w:rsidRPr="00331615">
        <w:t>/4.00</w:t>
      </w:r>
      <w:r w:rsidR="00415F8A" w:rsidRPr="00331615">
        <w:t xml:space="preserve"> (Dean’s List for Academic Year Fall 2015</w:t>
      </w:r>
      <w:r w:rsidR="00C50424" w:rsidRPr="00331615">
        <w:t xml:space="preserve"> </w:t>
      </w:r>
      <w:r w:rsidR="00415F8A" w:rsidRPr="00331615">
        <w:t xml:space="preserve">- Spring 2017) </w:t>
      </w:r>
    </w:p>
    <w:p w14:paraId="0C0E4F84" w14:textId="02681B29" w:rsidR="00CB51FC" w:rsidRPr="00331615" w:rsidRDefault="00CB51FC" w:rsidP="00CB51FC">
      <w:pPr>
        <w:pStyle w:val="ListParagraph"/>
        <w:numPr>
          <w:ilvl w:val="0"/>
          <w:numId w:val="1"/>
        </w:numPr>
      </w:pPr>
      <w:r w:rsidRPr="00331615">
        <w:t>Major GPA: 3.9</w:t>
      </w:r>
      <w:r w:rsidR="00593BFA" w:rsidRPr="00331615">
        <w:t>7</w:t>
      </w:r>
      <w:r w:rsidRPr="00331615">
        <w:t>/4.00</w:t>
      </w:r>
      <w:r w:rsidR="00305EA4" w:rsidRPr="00331615">
        <w:t xml:space="preserve"> </w:t>
      </w:r>
      <w:r w:rsidR="00593BFA" w:rsidRPr="00331615">
        <w:t>(</w:t>
      </w:r>
      <w:r w:rsidR="00451690" w:rsidRPr="00331615">
        <w:t>9 courses)</w:t>
      </w:r>
    </w:p>
    <w:p w14:paraId="6938D826" w14:textId="77777777" w:rsidR="00CB51FC" w:rsidRDefault="00CB51FC" w:rsidP="00CB51FC">
      <w:pPr>
        <w:tabs>
          <w:tab w:val="right" w:pos="10080"/>
        </w:tabs>
        <w:rPr>
          <w:b/>
        </w:rPr>
      </w:pPr>
    </w:p>
    <w:p w14:paraId="4D2BCFDA" w14:textId="74F4EF3E" w:rsidR="00B4432D" w:rsidRPr="00331615" w:rsidRDefault="007922EF" w:rsidP="00B4432D">
      <w:pPr>
        <w:pBdr>
          <w:bottom w:val="single" w:sz="6" w:space="1" w:color="auto"/>
        </w:pBdr>
        <w:tabs>
          <w:tab w:val="right" w:pos="10080"/>
        </w:tabs>
        <w:spacing w:before="120"/>
        <w:rPr>
          <w:b/>
        </w:rPr>
      </w:pPr>
      <w:r>
        <w:rPr>
          <w:b/>
        </w:rPr>
        <w:t>FELLOWSHIPS</w:t>
      </w:r>
      <w:r w:rsidR="00E02856">
        <w:rPr>
          <w:b/>
        </w:rPr>
        <w:t xml:space="preserve">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B4432D" w:rsidRPr="00331615" w14:paraId="1ECC7351" w14:textId="77777777" w:rsidTr="00653DA9">
        <w:tc>
          <w:tcPr>
            <w:tcW w:w="2515" w:type="dxa"/>
          </w:tcPr>
          <w:p w14:paraId="43D95608" w14:textId="5F35B671" w:rsidR="00181798" w:rsidRDefault="00181798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>
              <w:rPr>
                <w:b/>
              </w:rPr>
              <w:t>2024 - Present</w:t>
            </w:r>
          </w:p>
          <w:p w14:paraId="73020557" w14:textId="77777777" w:rsidR="00181798" w:rsidRDefault="00181798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</w:p>
          <w:p w14:paraId="1BA98048" w14:textId="7C50E347" w:rsidR="001178DC" w:rsidRDefault="004C0CB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>
              <w:rPr>
                <w:b/>
              </w:rPr>
              <w:t xml:space="preserve">2023 </w:t>
            </w:r>
            <w:r w:rsidRPr="00331615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81798">
              <w:rPr>
                <w:b/>
              </w:rPr>
              <w:t>2024</w:t>
            </w:r>
          </w:p>
          <w:p w14:paraId="097A280F" w14:textId="77777777" w:rsidR="001178DC" w:rsidRPr="001178DC" w:rsidRDefault="001178DC" w:rsidP="00653DA9">
            <w:pPr>
              <w:tabs>
                <w:tab w:val="right" w:pos="10080"/>
              </w:tabs>
              <w:spacing w:before="120"/>
              <w:rPr>
                <w:b/>
                <w:sz w:val="14"/>
                <w:szCs w:val="14"/>
              </w:rPr>
            </w:pPr>
          </w:p>
          <w:p w14:paraId="3D4231ED" w14:textId="587A4DE1" w:rsidR="004C0CBD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 w:rsidRPr="00331615">
              <w:rPr>
                <w:b/>
              </w:rPr>
              <w:t xml:space="preserve">2019 – </w:t>
            </w:r>
            <w:r w:rsidR="00181798">
              <w:rPr>
                <w:b/>
              </w:rPr>
              <w:t>2024</w:t>
            </w:r>
          </w:p>
          <w:p w14:paraId="3ABDFEF3" w14:textId="09DEA3E5" w:rsidR="00B4432D" w:rsidRPr="004C0CBD" w:rsidRDefault="00B4432D" w:rsidP="00653DA9">
            <w:pPr>
              <w:tabs>
                <w:tab w:val="right" w:pos="10080"/>
              </w:tabs>
              <w:spacing w:before="120"/>
              <w:rPr>
                <w:b/>
                <w:sz w:val="15"/>
                <w:szCs w:val="15"/>
              </w:rPr>
            </w:pPr>
            <w:r>
              <w:rPr>
                <w:b/>
              </w:rPr>
              <w:t xml:space="preserve"> </w:t>
            </w:r>
          </w:p>
          <w:p w14:paraId="25EA86AC" w14:textId="77777777" w:rsidR="00B4432D" w:rsidRPr="00331615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>
              <w:rPr>
                <w:b/>
              </w:rPr>
              <w:t>2023</w:t>
            </w:r>
          </w:p>
          <w:p w14:paraId="313D3885" w14:textId="77777777" w:rsidR="00B4432D" w:rsidRPr="00331615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 w:rsidRPr="00331615">
              <w:rPr>
                <w:b/>
              </w:rPr>
              <w:t>2020</w:t>
            </w:r>
          </w:p>
          <w:p w14:paraId="643A7037" w14:textId="1BC1E6AD" w:rsidR="00B4432D" w:rsidRPr="00331615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 w:rsidRPr="00331615">
              <w:rPr>
                <w:b/>
              </w:rPr>
              <w:t>2020</w:t>
            </w:r>
          </w:p>
        </w:tc>
        <w:tc>
          <w:tcPr>
            <w:tcW w:w="6835" w:type="dxa"/>
          </w:tcPr>
          <w:p w14:paraId="697ECF6F" w14:textId="664A14A4" w:rsidR="00181798" w:rsidRDefault="00181798" w:rsidP="00181798">
            <w:pPr>
              <w:spacing w:before="120" w:after="120"/>
            </w:pPr>
            <w:r>
              <w:t>NRSA T32 Postdoctoral Fellowship in Sleep, Circadian and Respiratory Neurobiology</w:t>
            </w:r>
          </w:p>
          <w:p w14:paraId="3E9B7456" w14:textId="03C64CD9" w:rsidR="004C0CBD" w:rsidRDefault="004C0CBD" w:rsidP="00653DA9">
            <w:pPr>
              <w:spacing w:before="120" w:after="120"/>
            </w:pPr>
            <w:r>
              <w:t>Dissertation Fellowship, Morrisey College of Arts and Sciences</w:t>
            </w:r>
            <w:r w:rsidR="001178DC">
              <w:t>, Boston College</w:t>
            </w:r>
          </w:p>
          <w:p w14:paraId="30EFD528" w14:textId="4C464394" w:rsidR="00B4432D" w:rsidRDefault="00B4432D" w:rsidP="00653DA9">
            <w:pPr>
              <w:spacing w:before="120" w:after="120"/>
            </w:pPr>
            <w:r w:rsidRPr="00331615">
              <w:t>University Presidential Fellowship: Merit-Based Award, Boston College</w:t>
            </w:r>
          </w:p>
          <w:p w14:paraId="25421B4C" w14:textId="77777777" w:rsidR="00B4432D" w:rsidRPr="00331615" w:rsidRDefault="00B4432D" w:rsidP="00653DA9">
            <w:pPr>
              <w:spacing w:before="120" w:after="120"/>
            </w:pPr>
            <w:r w:rsidRPr="008D34CB">
              <w:t>National Eye Institute Early Career Scientist Travel Grant </w:t>
            </w:r>
          </w:p>
          <w:p w14:paraId="741DF6DE" w14:textId="77777777" w:rsidR="00B4432D" w:rsidRDefault="00B4432D" w:rsidP="00653DA9">
            <w:pPr>
              <w:spacing w:before="120" w:after="120"/>
            </w:pPr>
            <w:r w:rsidRPr="000323AC">
              <w:t>Donald J. White Teaching Excellence Award for Graduate Teaching</w:t>
            </w:r>
          </w:p>
          <w:p w14:paraId="056C1774" w14:textId="0E51DEBA" w:rsidR="00B4432D" w:rsidRPr="0090081B" w:rsidRDefault="00B4432D" w:rsidP="0090081B">
            <w:pPr>
              <w:spacing w:before="120" w:after="120"/>
            </w:pPr>
            <w:r w:rsidRPr="00331615">
              <w:t>Cognitive Neuroscience Society Annual Meeting Graduate Student Award</w:t>
            </w:r>
          </w:p>
        </w:tc>
      </w:tr>
      <w:tr w:rsidR="00B4432D" w:rsidRPr="00331615" w14:paraId="591C25FC" w14:textId="77777777" w:rsidTr="00653DA9">
        <w:tc>
          <w:tcPr>
            <w:tcW w:w="2515" w:type="dxa"/>
          </w:tcPr>
          <w:p w14:paraId="2470AA6B" w14:textId="77777777" w:rsidR="00B4432D" w:rsidRPr="00331615" w:rsidRDefault="00B4432D" w:rsidP="00653DA9">
            <w:pPr>
              <w:tabs>
                <w:tab w:val="right" w:pos="10080"/>
              </w:tabs>
              <w:spacing w:after="120"/>
              <w:rPr>
                <w:b/>
              </w:rPr>
            </w:pPr>
            <w:r w:rsidRPr="00331615">
              <w:rPr>
                <w:b/>
              </w:rPr>
              <w:t>2016</w:t>
            </w:r>
          </w:p>
        </w:tc>
        <w:tc>
          <w:tcPr>
            <w:tcW w:w="6835" w:type="dxa"/>
          </w:tcPr>
          <w:p w14:paraId="114682FF" w14:textId="77777777" w:rsidR="00B4432D" w:rsidRPr="00331615" w:rsidRDefault="00B4432D" w:rsidP="00653DA9">
            <w:pPr>
              <w:tabs>
                <w:tab w:val="right" w:pos="10080"/>
              </w:tabs>
              <w:spacing w:after="120"/>
              <w:rPr>
                <w:b/>
              </w:rPr>
            </w:pPr>
            <w:r w:rsidRPr="00331615">
              <w:rPr>
                <w:rFonts w:eastAsia="Times"/>
                <w:color w:val="141414"/>
              </w:rPr>
              <w:t>J.S. Sinclair Research Scholar</w:t>
            </w:r>
          </w:p>
        </w:tc>
      </w:tr>
      <w:tr w:rsidR="00B4432D" w:rsidRPr="00331615" w14:paraId="024B6D3D" w14:textId="77777777" w:rsidTr="00653DA9">
        <w:tc>
          <w:tcPr>
            <w:tcW w:w="2515" w:type="dxa"/>
          </w:tcPr>
          <w:p w14:paraId="27EA1AFA" w14:textId="77777777" w:rsidR="00B4432D" w:rsidRPr="00331615" w:rsidRDefault="00B4432D" w:rsidP="00653DA9">
            <w:pPr>
              <w:tabs>
                <w:tab w:val="right" w:pos="10080"/>
              </w:tabs>
              <w:ind w:left="-10"/>
              <w:rPr>
                <w:b/>
              </w:rPr>
            </w:pPr>
            <w:r w:rsidRPr="00331615">
              <w:rPr>
                <w:b/>
              </w:rPr>
              <w:t>2016</w:t>
            </w:r>
          </w:p>
        </w:tc>
        <w:tc>
          <w:tcPr>
            <w:tcW w:w="6835" w:type="dxa"/>
          </w:tcPr>
          <w:p w14:paraId="5B19A7E9" w14:textId="77777777" w:rsidR="00B4432D" w:rsidRPr="00331615" w:rsidRDefault="00B4432D" w:rsidP="00653DA9">
            <w:pPr>
              <w:tabs>
                <w:tab w:val="right" w:pos="10080"/>
              </w:tabs>
              <w:spacing w:after="120"/>
            </w:pPr>
            <w:r w:rsidRPr="00331615">
              <w:t xml:space="preserve">Dean’s Undergraduate Research Fund Grant </w:t>
            </w:r>
          </w:p>
        </w:tc>
      </w:tr>
    </w:tbl>
    <w:p w14:paraId="398562CB" w14:textId="77777777" w:rsidR="00B4432D" w:rsidRPr="00331615" w:rsidRDefault="00B4432D" w:rsidP="00CB51FC">
      <w:pPr>
        <w:tabs>
          <w:tab w:val="right" w:pos="10080"/>
        </w:tabs>
        <w:rPr>
          <w:b/>
        </w:rPr>
      </w:pPr>
    </w:p>
    <w:p w14:paraId="042B84FA" w14:textId="16A0E276" w:rsidR="006C10D9" w:rsidRPr="00331615" w:rsidRDefault="00CB51FC" w:rsidP="00CB51FC">
      <w:pPr>
        <w:pBdr>
          <w:bottom w:val="single" w:sz="6" w:space="1" w:color="auto"/>
        </w:pBdr>
        <w:tabs>
          <w:tab w:val="right" w:pos="10080"/>
        </w:tabs>
        <w:rPr>
          <w:b/>
        </w:rPr>
      </w:pPr>
      <w:r w:rsidRPr="00331615">
        <w:rPr>
          <w:b/>
        </w:rPr>
        <w:t>RESEARCH</w:t>
      </w:r>
      <w:r w:rsidR="004C5F72">
        <w:rPr>
          <w:b/>
        </w:rPr>
        <w:t xml:space="preserve"> AND WORK</w:t>
      </w:r>
      <w:r w:rsidRPr="00331615">
        <w:rPr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9807E4" w:rsidRPr="00331615" w14:paraId="5542511D" w14:textId="77777777" w:rsidTr="00554068">
        <w:tc>
          <w:tcPr>
            <w:tcW w:w="2515" w:type="dxa"/>
          </w:tcPr>
          <w:p w14:paraId="14A8DDDB" w14:textId="77777777" w:rsidR="00050447" w:rsidRPr="00331615" w:rsidRDefault="00050447" w:rsidP="0056175D">
            <w:pPr>
              <w:tabs>
                <w:tab w:val="left" w:pos="360"/>
              </w:tabs>
              <w:rPr>
                <w:b/>
                <w:sz w:val="10"/>
                <w:szCs w:val="10"/>
              </w:rPr>
            </w:pPr>
          </w:p>
          <w:p w14:paraId="0C43E999" w14:textId="77777777" w:rsidR="00351489" w:rsidRPr="00351489" w:rsidRDefault="00351489" w:rsidP="0056175D">
            <w:pPr>
              <w:tabs>
                <w:tab w:val="left" w:pos="360"/>
              </w:tabs>
              <w:rPr>
                <w:b/>
                <w:sz w:val="15"/>
                <w:szCs w:val="15"/>
              </w:rPr>
            </w:pPr>
          </w:p>
          <w:p w14:paraId="1433CE2F" w14:textId="54069775" w:rsidR="00181798" w:rsidRPr="00331615" w:rsidRDefault="00181798" w:rsidP="00181798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>July 2024</w:t>
            </w:r>
            <w:r w:rsidRPr="00331615">
              <w:rPr>
                <w:b/>
              </w:rPr>
              <w:t xml:space="preserve"> – </w:t>
            </w:r>
            <w:r>
              <w:rPr>
                <w:b/>
              </w:rPr>
              <w:t>Present</w:t>
            </w:r>
          </w:p>
          <w:p w14:paraId="23587957" w14:textId="77777777" w:rsidR="00181798" w:rsidRDefault="00181798" w:rsidP="0056175D">
            <w:pPr>
              <w:tabs>
                <w:tab w:val="left" w:pos="360"/>
              </w:tabs>
              <w:rPr>
                <w:b/>
              </w:rPr>
            </w:pPr>
          </w:p>
          <w:p w14:paraId="789E6B54" w14:textId="77777777" w:rsidR="00181798" w:rsidRDefault="00181798" w:rsidP="0056175D">
            <w:pPr>
              <w:tabs>
                <w:tab w:val="left" w:pos="360"/>
              </w:tabs>
              <w:rPr>
                <w:b/>
              </w:rPr>
            </w:pPr>
          </w:p>
          <w:p w14:paraId="709B3B19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598CB93B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690E1209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5960BE7D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014793A9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7E65D636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6637B62B" w14:textId="20E4A39F" w:rsidR="00420096" w:rsidRPr="00331615" w:rsidRDefault="00420096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 xml:space="preserve">Fall 2019 – </w:t>
            </w:r>
            <w:r w:rsidR="00181798">
              <w:rPr>
                <w:b/>
              </w:rPr>
              <w:t>June 2024</w:t>
            </w:r>
          </w:p>
          <w:p w14:paraId="687E0AC6" w14:textId="77777777" w:rsidR="00420096" w:rsidRPr="00331615" w:rsidRDefault="00420096" w:rsidP="0056175D">
            <w:pPr>
              <w:tabs>
                <w:tab w:val="left" w:pos="360"/>
              </w:tabs>
              <w:rPr>
                <w:b/>
              </w:rPr>
            </w:pPr>
          </w:p>
          <w:p w14:paraId="2CF9C27E" w14:textId="77777777" w:rsidR="001D77BA" w:rsidRPr="00331615" w:rsidRDefault="001D77BA" w:rsidP="0056175D">
            <w:pPr>
              <w:tabs>
                <w:tab w:val="left" w:pos="360"/>
              </w:tabs>
              <w:rPr>
                <w:b/>
              </w:rPr>
            </w:pPr>
          </w:p>
          <w:p w14:paraId="0DD5C9D0" w14:textId="77777777" w:rsidR="00256342" w:rsidRPr="00331615" w:rsidRDefault="00256342" w:rsidP="0056175D">
            <w:pPr>
              <w:tabs>
                <w:tab w:val="left" w:pos="360"/>
              </w:tabs>
              <w:rPr>
                <w:b/>
              </w:rPr>
            </w:pPr>
          </w:p>
          <w:p w14:paraId="27049D8C" w14:textId="77777777" w:rsidR="00256342" w:rsidRPr="00331615" w:rsidRDefault="00256342" w:rsidP="0056175D">
            <w:pPr>
              <w:tabs>
                <w:tab w:val="left" w:pos="360"/>
              </w:tabs>
              <w:rPr>
                <w:b/>
              </w:rPr>
            </w:pPr>
          </w:p>
          <w:p w14:paraId="611B290D" w14:textId="77777777" w:rsidR="002E3A8D" w:rsidRPr="00331615" w:rsidRDefault="002E3A8D" w:rsidP="0056175D">
            <w:pPr>
              <w:tabs>
                <w:tab w:val="left" w:pos="360"/>
              </w:tabs>
              <w:rPr>
                <w:b/>
              </w:rPr>
            </w:pPr>
          </w:p>
          <w:p w14:paraId="4AB87202" w14:textId="77777777" w:rsidR="00F631C8" w:rsidRPr="00331615" w:rsidRDefault="00F631C8" w:rsidP="0056175D">
            <w:pPr>
              <w:tabs>
                <w:tab w:val="left" w:pos="360"/>
              </w:tabs>
              <w:rPr>
                <w:b/>
              </w:rPr>
            </w:pPr>
          </w:p>
          <w:p w14:paraId="45C590A7" w14:textId="77777777" w:rsidR="00F631C8" w:rsidRPr="00331615" w:rsidRDefault="00F631C8" w:rsidP="0056175D">
            <w:pPr>
              <w:tabs>
                <w:tab w:val="left" w:pos="360"/>
              </w:tabs>
              <w:rPr>
                <w:b/>
              </w:rPr>
            </w:pPr>
          </w:p>
          <w:p w14:paraId="45B4FC24" w14:textId="77777777" w:rsidR="00EF67EB" w:rsidRDefault="00EF67EB" w:rsidP="0056175D">
            <w:pPr>
              <w:tabs>
                <w:tab w:val="left" w:pos="360"/>
              </w:tabs>
              <w:rPr>
                <w:b/>
              </w:rPr>
            </w:pPr>
          </w:p>
          <w:p w14:paraId="427965C9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05A3984C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53EC0A5A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7C03DC3B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113326A3" w14:textId="77777777" w:rsidR="007C7F36" w:rsidRDefault="007C7F36" w:rsidP="0056175D">
            <w:pPr>
              <w:tabs>
                <w:tab w:val="left" w:pos="360"/>
              </w:tabs>
              <w:rPr>
                <w:b/>
              </w:rPr>
            </w:pPr>
          </w:p>
          <w:p w14:paraId="17645BF1" w14:textId="77777777" w:rsidR="007C7F36" w:rsidRDefault="007C7F36" w:rsidP="0056175D">
            <w:pPr>
              <w:tabs>
                <w:tab w:val="left" w:pos="360"/>
              </w:tabs>
              <w:rPr>
                <w:b/>
              </w:rPr>
            </w:pPr>
          </w:p>
          <w:p w14:paraId="183416E7" w14:textId="77777777" w:rsidR="007C7F36" w:rsidRDefault="007C7F36" w:rsidP="0056175D">
            <w:pPr>
              <w:tabs>
                <w:tab w:val="left" w:pos="360"/>
              </w:tabs>
              <w:rPr>
                <w:b/>
              </w:rPr>
            </w:pPr>
          </w:p>
          <w:p w14:paraId="2D88E88C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3687C492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67CEB2BC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7B3761DD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515BB3F4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7296719F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29A79A64" w14:textId="77777777" w:rsidR="00EF1D89" w:rsidRPr="00EF1D89" w:rsidRDefault="00EF1D89" w:rsidP="0056175D">
            <w:pPr>
              <w:tabs>
                <w:tab w:val="left" w:pos="360"/>
              </w:tabs>
              <w:rPr>
                <w:b/>
                <w:sz w:val="60"/>
                <w:szCs w:val="60"/>
              </w:rPr>
            </w:pPr>
          </w:p>
          <w:p w14:paraId="48E114AC" w14:textId="34BD4EA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>Summer 2023</w:t>
            </w:r>
          </w:p>
          <w:p w14:paraId="25F37F87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2B76CBD3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6896BC9F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186F0AE6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1D28E64D" w14:textId="77777777" w:rsidR="00351489" w:rsidRDefault="00351489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6ABFA7FC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6D2C2F1A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562152B7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59D216F8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7626BB27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1D5BE632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70356E11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5BAD00AD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71DA0D0A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29041C52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4DE0565C" w14:textId="77777777" w:rsidR="007A2D14" w:rsidRPr="007A2D14" w:rsidRDefault="007A2D14" w:rsidP="0056175D">
            <w:pPr>
              <w:tabs>
                <w:tab w:val="left" w:pos="360"/>
              </w:tabs>
              <w:rPr>
                <w:b/>
                <w:sz w:val="30"/>
                <w:szCs w:val="30"/>
              </w:rPr>
            </w:pPr>
          </w:p>
          <w:p w14:paraId="2201F523" w14:textId="77777777" w:rsidR="007A2D14" w:rsidRDefault="007A2D14" w:rsidP="0056175D">
            <w:pPr>
              <w:tabs>
                <w:tab w:val="left" w:pos="360"/>
              </w:tabs>
              <w:rPr>
                <w:b/>
              </w:rPr>
            </w:pPr>
          </w:p>
          <w:p w14:paraId="0F507E0A" w14:textId="77777777" w:rsidR="007A2D14" w:rsidRDefault="007A2D14" w:rsidP="0056175D">
            <w:pPr>
              <w:tabs>
                <w:tab w:val="left" w:pos="360"/>
              </w:tabs>
              <w:rPr>
                <w:b/>
              </w:rPr>
            </w:pPr>
          </w:p>
          <w:p w14:paraId="008E72A4" w14:textId="77777777" w:rsidR="007A2D14" w:rsidRDefault="007A2D14" w:rsidP="0056175D">
            <w:pPr>
              <w:tabs>
                <w:tab w:val="left" w:pos="360"/>
              </w:tabs>
              <w:rPr>
                <w:b/>
              </w:rPr>
            </w:pPr>
          </w:p>
          <w:p w14:paraId="272E02E2" w14:textId="77777777" w:rsidR="007A2D14" w:rsidRPr="0049656B" w:rsidRDefault="007A2D14" w:rsidP="0056175D">
            <w:pPr>
              <w:tabs>
                <w:tab w:val="left" w:pos="360"/>
              </w:tabs>
              <w:rPr>
                <w:b/>
                <w:sz w:val="30"/>
                <w:szCs w:val="30"/>
              </w:rPr>
            </w:pPr>
          </w:p>
          <w:p w14:paraId="5B2533AE" w14:textId="3B78A959" w:rsidR="009807E4" w:rsidRPr="00331615" w:rsidRDefault="005F4616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 xml:space="preserve">Spring </w:t>
            </w:r>
            <w:r w:rsidR="009807E4" w:rsidRPr="00331615">
              <w:rPr>
                <w:b/>
              </w:rPr>
              <w:t>2018</w:t>
            </w:r>
            <w:r w:rsidR="00867FE9" w:rsidRPr="00331615">
              <w:rPr>
                <w:b/>
              </w:rPr>
              <w:t xml:space="preserve"> – </w:t>
            </w:r>
            <w:r w:rsidR="00256342" w:rsidRPr="00331615">
              <w:rPr>
                <w:b/>
              </w:rPr>
              <w:t>Summer 2019</w:t>
            </w:r>
          </w:p>
        </w:tc>
        <w:tc>
          <w:tcPr>
            <w:tcW w:w="6835" w:type="dxa"/>
          </w:tcPr>
          <w:p w14:paraId="08BDC8CA" w14:textId="77777777" w:rsidR="00351489" w:rsidRDefault="00351489" w:rsidP="009807E4">
            <w:pPr>
              <w:tabs>
                <w:tab w:val="left" w:pos="360"/>
              </w:tabs>
              <w:rPr>
                <w:i/>
              </w:rPr>
            </w:pPr>
          </w:p>
          <w:p w14:paraId="4833FF34" w14:textId="0DD25452" w:rsidR="00181798" w:rsidRDefault="00181798" w:rsidP="009807E4">
            <w:pPr>
              <w:tabs>
                <w:tab w:val="left" w:pos="360"/>
              </w:tabs>
              <w:rPr>
                <w:i/>
              </w:rPr>
            </w:pPr>
            <w:r>
              <w:rPr>
                <w:i/>
              </w:rPr>
              <w:t>Postdoctoral Research Fellow</w:t>
            </w:r>
          </w:p>
          <w:p w14:paraId="6D6BF353" w14:textId="49DB5722" w:rsidR="00181798" w:rsidRDefault="00181798" w:rsidP="009807E4">
            <w:p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 xml:space="preserve">Sleep, </w:t>
            </w:r>
            <w:r w:rsidR="0000760D">
              <w:rPr>
                <w:iCs/>
              </w:rPr>
              <w:t>Massachusetts General Hospital &amp; Harvard Medical School</w:t>
            </w:r>
          </w:p>
          <w:p w14:paraId="7534010F" w14:textId="201CEA6F" w:rsidR="0000760D" w:rsidRDefault="0000760D" w:rsidP="0000760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 xml:space="preserve">Utilizing multimodal neuroimaging methods (fMRI, EEG, MEG) combined with machine learning to study neural </w:t>
            </w:r>
            <w:r>
              <w:rPr>
                <w:iCs/>
              </w:rPr>
              <w:lastRenderedPageBreak/>
              <w:t>replay during sleep and wakeful rest in individuals with schizophrenia.</w:t>
            </w:r>
          </w:p>
          <w:p w14:paraId="202CFC2D" w14:textId="6EA7A216" w:rsidR="0000760D" w:rsidRPr="0000760D" w:rsidRDefault="0000760D" w:rsidP="0000760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Investigating potential translational assays and biomarkers for memory consolidation in clinical populations.</w:t>
            </w:r>
          </w:p>
          <w:p w14:paraId="3A4A715C" w14:textId="77777777" w:rsidR="00181798" w:rsidRDefault="00181798" w:rsidP="009807E4">
            <w:pPr>
              <w:tabs>
                <w:tab w:val="left" w:pos="360"/>
              </w:tabs>
              <w:rPr>
                <w:i/>
              </w:rPr>
            </w:pPr>
          </w:p>
          <w:p w14:paraId="7BA03BD3" w14:textId="70885C51" w:rsidR="00F631C8" w:rsidRPr="00331615" w:rsidRDefault="00420096" w:rsidP="009807E4">
            <w:pPr>
              <w:tabs>
                <w:tab w:val="left" w:pos="360"/>
              </w:tabs>
              <w:rPr>
                <w:i/>
              </w:rPr>
            </w:pPr>
            <w:r w:rsidRPr="00331615">
              <w:rPr>
                <w:i/>
              </w:rPr>
              <w:t xml:space="preserve">Graduate </w:t>
            </w:r>
            <w:r w:rsidR="00A06925" w:rsidRPr="00331615">
              <w:rPr>
                <w:i/>
              </w:rPr>
              <w:t>S</w:t>
            </w:r>
            <w:r w:rsidRPr="00331615">
              <w:rPr>
                <w:i/>
              </w:rPr>
              <w:t xml:space="preserve">tudent </w:t>
            </w:r>
            <w:r w:rsidR="007C7F36">
              <w:rPr>
                <w:i/>
              </w:rPr>
              <w:t>and Teaching Assistant</w:t>
            </w:r>
          </w:p>
          <w:p w14:paraId="4CD45C8D" w14:textId="09EF6079" w:rsidR="00F631C8" w:rsidRPr="00331615" w:rsidRDefault="00420096" w:rsidP="009807E4">
            <w:pPr>
              <w:tabs>
                <w:tab w:val="left" w:pos="360"/>
              </w:tabs>
            </w:pPr>
            <w:r w:rsidRPr="00331615">
              <w:t>Social and Cognitive Computational Neuroscience Lab</w:t>
            </w:r>
            <w:r w:rsidR="00F631C8" w:rsidRPr="00331615">
              <w:t xml:space="preserve">, </w:t>
            </w:r>
            <w:r w:rsidRPr="00331615">
              <w:t>Boston College</w:t>
            </w:r>
          </w:p>
          <w:p w14:paraId="37D18883" w14:textId="3D4CEEBF" w:rsidR="00FF52D8" w:rsidRDefault="00FF52D8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 xml:space="preserve">Lead end-to-end research on custom-coded experiments that leverage data collection, preprocessing, and machine learning to quantify human brain data </w:t>
            </w:r>
            <w:r w:rsidR="00D84652">
              <w:t xml:space="preserve">(fMRI, </w:t>
            </w:r>
            <w:proofErr w:type="spellStart"/>
            <w:r w:rsidR="00D84652">
              <w:t>iEEG</w:t>
            </w:r>
            <w:proofErr w:type="spellEnd"/>
            <w:r w:rsidR="00D84652">
              <w:t xml:space="preserve">) </w:t>
            </w:r>
            <w:r w:rsidRPr="00FF52D8">
              <w:t>and behavior in social perception and vision.</w:t>
            </w:r>
          </w:p>
          <w:p w14:paraId="3C1DCBB8" w14:textId="4A3CD815" w:rsidR="00FF52D8" w:rsidRDefault="00FF52D8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 xml:space="preserve">Develop and train deep learning models (e.g., facial expression recognition) from scratch using multiple architectures (e.g., </w:t>
            </w:r>
            <w:proofErr w:type="spellStart"/>
            <w:r w:rsidRPr="00FF52D8">
              <w:t>ResNet</w:t>
            </w:r>
            <w:proofErr w:type="spellEnd"/>
            <w:r w:rsidRPr="00FF52D8">
              <w:t xml:space="preserve">, </w:t>
            </w:r>
            <w:proofErr w:type="spellStart"/>
            <w:r w:rsidRPr="00FF52D8">
              <w:t>DenseNet</w:t>
            </w:r>
            <w:proofErr w:type="spellEnd"/>
            <w:r w:rsidRPr="00FF52D8">
              <w:t xml:space="preserve">) in </w:t>
            </w:r>
            <w:proofErr w:type="spellStart"/>
            <w:r w:rsidRPr="00FF52D8">
              <w:t>PyTorch</w:t>
            </w:r>
            <w:proofErr w:type="spellEnd"/>
            <w:r w:rsidRPr="00FF52D8">
              <w:t xml:space="preserve"> to transfer network weights to other tasks a</w:t>
            </w:r>
            <w:r w:rsidR="00270212">
              <w:t>s well as</w:t>
            </w:r>
            <w:r w:rsidRPr="00FF52D8">
              <w:t xml:space="preserve"> use deep neural networks to model neural data.</w:t>
            </w:r>
          </w:p>
          <w:p w14:paraId="02C886E5" w14:textId="3CEDB9BA" w:rsidR="00FF52D8" w:rsidRDefault="007C7F36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7C7F36">
              <w:t>Perform Bayesian and frequentist statistical analysis using supervised and unsupervised methods to extract insights from data sets and test hypotheses.</w:t>
            </w:r>
          </w:p>
          <w:p w14:paraId="7A30371B" w14:textId="5F048008" w:rsidR="00AF4EFC" w:rsidRDefault="00FF52D8" w:rsidP="00AF4EFC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>Generate data visualizations using Python (seaborn, matplotlib) and R (ggplot2) to communicate findings to both technical and non-technical audiences.</w:t>
            </w:r>
          </w:p>
          <w:p w14:paraId="2AE4BBFD" w14:textId="73134431" w:rsidR="00AF4EFC" w:rsidRPr="00FF52D8" w:rsidRDefault="00AF4EFC" w:rsidP="00AF4EFC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>
              <w:t>Perform literature reviews on multiple topics including disentangling individual variation in precision psychiatry.</w:t>
            </w:r>
          </w:p>
          <w:p w14:paraId="5F20A78C" w14:textId="7E08C94A" w:rsidR="00FF52D8" w:rsidRDefault="00FF52D8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>Teaching assistant for undergraduate courses, leading weekly recitation classes (e.g., Introduction to Behavioral Statistics and Research).</w:t>
            </w:r>
          </w:p>
          <w:p w14:paraId="3D370904" w14:textId="77777777" w:rsidR="00BB3E93" w:rsidRDefault="00BB3E93" w:rsidP="00351489">
            <w:pPr>
              <w:tabs>
                <w:tab w:val="left" w:pos="360"/>
              </w:tabs>
              <w:rPr>
                <w:i/>
              </w:rPr>
            </w:pPr>
          </w:p>
          <w:p w14:paraId="07763852" w14:textId="1E159663" w:rsidR="00351489" w:rsidRDefault="00351489" w:rsidP="00351489">
            <w:pPr>
              <w:tabs>
                <w:tab w:val="left" w:pos="360"/>
              </w:tabs>
              <w:rPr>
                <w:i/>
              </w:rPr>
            </w:pPr>
            <w:r>
              <w:rPr>
                <w:i/>
              </w:rPr>
              <w:t>Translational Neuroscience Intern</w:t>
            </w:r>
          </w:p>
          <w:p w14:paraId="5D5B4D05" w14:textId="77777777" w:rsidR="00351489" w:rsidRPr="004C5F72" w:rsidRDefault="00351489" w:rsidP="00351489">
            <w:p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Sage Therapeutics</w:t>
            </w:r>
          </w:p>
          <w:p w14:paraId="41EDC888" w14:textId="48A433EE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t>Worked with the Translation</w:t>
            </w:r>
            <w:r w:rsidR="001246CD">
              <w:rPr>
                <w:iCs/>
              </w:rPr>
              <w:t>al</w:t>
            </w:r>
            <w:r w:rsidRPr="007A2D14">
              <w:rPr>
                <w:iCs/>
              </w:rPr>
              <w:t xml:space="preserve"> Medicine team to identify sleep-related biomarkers for drug response in MDD population.</w:t>
            </w:r>
          </w:p>
          <w:p w14:paraId="7586378C" w14:textId="5736B1D1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5D57B" wp14:editId="384BC4B9">
                      <wp:simplePos x="0" y="0"/>
                      <wp:positionH relativeFrom="column">
                        <wp:posOffset>5064760</wp:posOffset>
                      </wp:positionH>
                      <wp:positionV relativeFrom="paragraph">
                        <wp:posOffset>233045</wp:posOffset>
                      </wp:positionV>
                      <wp:extent cx="1166495" cy="0"/>
                      <wp:effectExtent l="0" t="0" r="1460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D3240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18.35pt" to="490.65pt,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BYLmwEAAJQDAAAOAAAAZHJzL2Uyb0RvYy54bWysU01P3DAQvSP1P1i+s0kQXZVosxxA9IJa&#13;&#10;VOAHGGe8sWR7LNtssv++Y+9utiqVKhAXxx/z3sx7M1ldT9awLYSo0XW8WdScgZPYa7fp+PPT3fk3&#13;&#10;zmISrhcGHXR8B5Ffr7+crUbfwgUOaHoIjEhcbEff8SEl31ZVlANYERfowdGjwmBFomPYVH0QI7Fb&#13;&#10;U13U9bIaMfQ+oIQY6fZ2/8jXhV8pkOmnUhESMx2n2lJZQ1lf8lqtV6LdBOEHLQ9liA9UYYV2lHSm&#13;&#10;uhVJsNeg31BZLQNGVGkh0VaolJZQNJCapv5LzeMgPBQtZE70s03x82jlj+2Newhkw+hjG/1DyCom&#13;&#10;FWz+Un1sKmbtZrNgSkzSZdMsl5dXXzmTx7fqBPQhpu+AluVNx412WYdoxfY+JkpGoccQOpxSl13a&#13;&#10;GcjBxv0CxXSfkxV0mQq4MYFtBfVTSAkuNbmHxFeiM0xpY2Zg/X/gIT5DoUzMe8AzomRGl2aw1Q7D&#13;&#10;v7Kn6Viy2scfHdjrzha8YL8rTSnWUOuLwsOY5tn681zgp59p/RsAAP//AwBQSwMEFAAGAAgAAAAh&#13;&#10;ABcYvvbkAAAADgEAAA8AAABkcnMvZG93bnJldi54bWxMT01Lw0AQvQv+h2UEb3bTFpI2zaaUilgL&#13;&#10;UqxCPW6zYxLNzobstkn/vSMe9DIw8968j2w52EacsfO1IwXjUQQCqXCmplLB2+vD3QyED5qMbhyh&#13;&#10;ggt6WObXV5lOjevpBc/7UAoWIZ9qBVUIbSqlLyq02o9ci8TYh+usDrx2pTSd7lncNnISRbG0uiZ2&#13;&#10;qHSL6wqLr/3JKnjuNpv1anv5pN277Q+T7WH3NDwqdXsz3C94rBYgAg7h7wN+OnB+yDnY0Z3IeNEo&#13;&#10;SOZJzFQF0zgBwYT5bDwFcfw9yDyT/2vk3wAAAP//AwBQSwECLQAUAAYACAAAACEAtoM4kv4AAADh&#13;&#10;AQAAEwAAAAAAAAAAAAAAAAAAAAAAW0NvbnRlbnRfVHlwZXNdLnhtbFBLAQItABQABgAIAAAAIQA4&#13;&#10;/SH/1gAAAJQBAAALAAAAAAAAAAAAAAAAAC8BAABfcmVscy8ucmVsc1BLAQItABQABgAIAAAAIQD6&#13;&#10;3BYLmwEAAJQDAAAOAAAAAAAAAAAAAAAAAC4CAABkcnMvZTJvRG9jLnhtbFBLAQItABQABgAIAAAA&#13;&#10;IQAXGL725AAAAA4BAAAPAAAAAAAAAAAAAAAAAPUDAABkcnMvZG93bnJldi54bWxQSwUGAAAAAAQA&#13;&#10;BADzAAAAB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A2D14">
              <w:rPr>
                <w:iCs/>
              </w:rPr>
              <w:t xml:space="preserve">Analyzed EEG sleep data </w:t>
            </w:r>
            <w:r w:rsidR="00DE774F">
              <w:rPr>
                <w:iCs/>
              </w:rPr>
              <w:t xml:space="preserve">from </w:t>
            </w:r>
            <w:r w:rsidRPr="007A2D14">
              <w:rPr>
                <w:iCs/>
              </w:rPr>
              <w:t>polysomnography to identify neural biomarkers related to drug changes using deep learning models.</w:t>
            </w:r>
          </w:p>
          <w:p w14:paraId="6E13B03F" w14:textId="77777777" w:rsid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t xml:space="preserve">Trained neural network (reimplementation of U-Sleep) to accurately label sleep stages of MDD population sleep recordings that matched human expert concordance. </w:t>
            </w:r>
          </w:p>
          <w:p w14:paraId="652AA1B7" w14:textId="088D2341" w:rsid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Implemented automated sleep spindle detection model to identify sleep spindles in MDD population.</w:t>
            </w:r>
          </w:p>
          <w:p w14:paraId="504E0D60" w14:textId="198595C5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Calculated various sleep parameters using hand score and automated hypnograms.</w:t>
            </w:r>
          </w:p>
          <w:p w14:paraId="045D4478" w14:textId="472DB655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lastRenderedPageBreak/>
              <w:t xml:space="preserve">Incorporated EEG and pharmacokinetic data to analyze sleep spindles as biomarker for treatment in MDD and </w:t>
            </w:r>
            <w:r w:rsidR="009D5CBD" w:rsidRPr="007A2D14">
              <w:rPr>
                <w:iCs/>
              </w:rPr>
              <w:t>insomnia</w:t>
            </w:r>
            <w:r w:rsidRPr="007A2D14">
              <w:rPr>
                <w:iCs/>
              </w:rPr>
              <w:t xml:space="preserve"> populations.  </w:t>
            </w:r>
          </w:p>
          <w:p w14:paraId="09EDA093" w14:textId="74D97512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t xml:space="preserve">Participated in QEEG </w:t>
            </w:r>
            <w:proofErr w:type="spellStart"/>
            <w:r>
              <w:rPr>
                <w:iCs/>
              </w:rPr>
              <w:t>b</w:t>
            </w:r>
            <w:r w:rsidRPr="007A2D14">
              <w:rPr>
                <w:iCs/>
              </w:rPr>
              <w:t>iosignal</w:t>
            </w:r>
            <w:proofErr w:type="spellEnd"/>
            <w:r w:rsidRPr="007A2D14">
              <w:rPr>
                <w:iCs/>
              </w:rPr>
              <w:t xml:space="preserve"> meetings to coordinate joint efforts for standardizing preclinical and clinical EEG data for effective preprocessing pipeline</w:t>
            </w:r>
            <w:r w:rsidR="009D5CBD">
              <w:rPr>
                <w:iCs/>
              </w:rPr>
              <w:t>s</w:t>
            </w:r>
            <w:r w:rsidRPr="007A2D14">
              <w:rPr>
                <w:iCs/>
              </w:rPr>
              <w:t xml:space="preserve">. </w:t>
            </w:r>
          </w:p>
          <w:p w14:paraId="2A0CACC8" w14:textId="77777777" w:rsidR="00351489" w:rsidRDefault="00351489" w:rsidP="00886273">
            <w:pPr>
              <w:tabs>
                <w:tab w:val="left" w:pos="360"/>
              </w:tabs>
              <w:rPr>
                <w:i/>
              </w:rPr>
            </w:pPr>
          </w:p>
          <w:p w14:paraId="14553EEF" w14:textId="66D99039" w:rsidR="00F631C8" w:rsidRPr="00331615" w:rsidRDefault="009807E4" w:rsidP="00886273">
            <w:pPr>
              <w:tabs>
                <w:tab w:val="left" w:pos="360"/>
              </w:tabs>
              <w:rPr>
                <w:i/>
              </w:rPr>
            </w:pPr>
            <w:r w:rsidRPr="00331615">
              <w:rPr>
                <w:i/>
              </w:rPr>
              <w:t>Psychology Assistant</w:t>
            </w:r>
          </w:p>
          <w:p w14:paraId="50B9EE7F" w14:textId="67DAE095" w:rsidR="00886273" w:rsidRPr="00331615" w:rsidRDefault="009807E4" w:rsidP="009807E4">
            <w:pPr>
              <w:tabs>
                <w:tab w:val="left" w:pos="360"/>
              </w:tabs>
            </w:pPr>
            <w:r w:rsidRPr="00331615">
              <w:t>Division of Motor and Cognitive Aging</w:t>
            </w:r>
            <w:r w:rsidR="00F631C8" w:rsidRPr="00331615">
              <w:t xml:space="preserve">, </w:t>
            </w:r>
            <w:r w:rsidR="00886273" w:rsidRPr="00331615">
              <w:t xml:space="preserve">Department of </w:t>
            </w:r>
            <w:r w:rsidRPr="00331615">
              <w:t>Neurology</w:t>
            </w:r>
            <w:r w:rsidR="00886273" w:rsidRPr="00331615">
              <w:t xml:space="preserve">, </w:t>
            </w:r>
            <w:r w:rsidRPr="00331615">
              <w:t xml:space="preserve">Albert Einstein College of Medicine </w:t>
            </w:r>
          </w:p>
          <w:p w14:paraId="5BCF594B" w14:textId="1DA5FE4B" w:rsidR="00AF4EFC" w:rsidRDefault="00AF4EFC" w:rsidP="00FF52D8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</w:pPr>
            <w:r>
              <w:t>Investigated a</w:t>
            </w:r>
            <w:r w:rsidRPr="00331615">
              <w:t>natomic</w:t>
            </w:r>
            <w:r>
              <w:t>al</w:t>
            </w:r>
            <w:r w:rsidRPr="00331615">
              <w:t xml:space="preserve"> </w:t>
            </w:r>
            <w:r>
              <w:t xml:space="preserve">and functional </w:t>
            </w:r>
            <w:r w:rsidRPr="00331615">
              <w:t>brain structures in motoric cognitive risk syndrome.</w:t>
            </w:r>
          </w:p>
          <w:p w14:paraId="7869CB0C" w14:textId="0C9C1B48" w:rsidR="00FF52D8" w:rsidRDefault="00FF52D8" w:rsidP="00FF52D8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</w:pPr>
            <w:r w:rsidRPr="00FF52D8">
              <w:t>Designed in-depth approach to preprocess and analyze structural neuroimaging data, evaluating anatomical segmentation and surface reconstruction.</w:t>
            </w:r>
          </w:p>
          <w:p w14:paraId="67ED7D5B" w14:textId="2766856D" w:rsidR="00FF52D8" w:rsidRPr="00331615" w:rsidRDefault="00FF52D8" w:rsidP="00FF52D8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</w:pPr>
            <w:r w:rsidRPr="00FF52D8">
              <w:t>Conducted behavioral and fMRI studies on at-risk populations for dementia to study association between gait, motor changes and cognitive decline.</w:t>
            </w:r>
          </w:p>
          <w:p w14:paraId="3D3C818A" w14:textId="77777777" w:rsidR="009807E4" w:rsidRPr="00331615" w:rsidRDefault="009807E4" w:rsidP="0088627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3928BE" w:rsidRPr="00331615" w14:paraId="5A97B6BB" w14:textId="77777777" w:rsidTr="00554068">
        <w:tc>
          <w:tcPr>
            <w:tcW w:w="2515" w:type="dxa"/>
          </w:tcPr>
          <w:p w14:paraId="085A1897" w14:textId="45428F33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lastRenderedPageBreak/>
              <w:t>Spring 2018 – Summer 2019</w:t>
            </w:r>
          </w:p>
          <w:p w14:paraId="46EF44EE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61405666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2AD050B0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5F8596BF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31126230" w14:textId="77777777" w:rsidR="0049656B" w:rsidRPr="00BB3E93" w:rsidRDefault="0049656B" w:rsidP="0056175D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</w:p>
          <w:p w14:paraId="6C2EB866" w14:textId="2D084380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Summer 2017 – Spring 2018</w:t>
            </w:r>
          </w:p>
        </w:tc>
        <w:tc>
          <w:tcPr>
            <w:tcW w:w="6835" w:type="dxa"/>
          </w:tcPr>
          <w:p w14:paraId="2F8954A6" w14:textId="77777777" w:rsidR="0049656B" w:rsidRPr="00331615" w:rsidRDefault="0049656B" w:rsidP="0049656B">
            <w:pPr>
              <w:tabs>
                <w:tab w:val="left" w:pos="360"/>
              </w:tabs>
              <w:rPr>
                <w:i/>
              </w:rPr>
            </w:pPr>
            <w:r>
              <w:rPr>
                <w:i/>
              </w:rPr>
              <w:t xml:space="preserve">Weekend </w:t>
            </w:r>
            <w:r w:rsidRPr="00331615">
              <w:rPr>
                <w:i/>
              </w:rPr>
              <w:t>Research Assistant Volunteer</w:t>
            </w:r>
          </w:p>
          <w:p w14:paraId="428127D1" w14:textId="77777777" w:rsidR="0049656B" w:rsidRPr="00331615" w:rsidRDefault="0049656B" w:rsidP="0049656B">
            <w:pPr>
              <w:tabs>
                <w:tab w:val="left" w:pos="360"/>
              </w:tabs>
            </w:pPr>
            <w:r w:rsidRPr="00331615">
              <w:t>Lab for the Developing Mind, New York University</w:t>
            </w:r>
          </w:p>
          <w:p w14:paraId="30F2BE02" w14:textId="207ED621" w:rsidR="0049656B" w:rsidRDefault="0049656B" w:rsidP="0049656B">
            <w:pPr>
              <w:tabs>
                <w:tab w:val="left" w:pos="360"/>
              </w:tabs>
            </w:pPr>
            <w:r>
              <w:t>Research Area: G</w:t>
            </w:r>
            <w:r w:rsidRPr="00331615">
              <w:t xml:space="preserve">eometric understanding and spatial sensitivity </w:t>
            </w:r>
            <w:r>
              <w:t xml:space="preserve">development </w:t>
            </w:r>
            <w:r w:rsidRPr="00331615">
              <w:t>in humans</w:t>
            </w:r>
            <w:r>
              <w:t>.</w:t>
            </w:r>
          </w:p>
          <w:p w14:paraId="7D4BE15A" w14:textId="77777777" w:rsidR="0049656B" w:rsidRPr="00331615" w:rsidRDefault="0049656B" w:rsidP="0049656B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</w:pPr>
            <w:r>
              <w:t>Conducted behavioral studies e</w:t>
            </w:r>
            <w:r w:rsidRPr="00331615">
              <w:t xml:space="preserve">xamining how intuitions about planar forms develop during childhood. </w:t>
            </w:r>
          </w:p>
          <w:p w14:paraId="4E0B6A6D" w14:textId="77777777" w:rsidR="0049656B" w:rsidRDefault="0049656B" w:rsidP="009807E4">
            <w:pPr>
              <w:rPr>
                <w:i/>
              </w:rPr>
            </w:pPr>
          </w:p>
          <w:p w14:paraId="34A351AA" w14:textId="48FDDCC6" w:rsidR="003928BE" w:rsidRPr="00331615" w:rsidRDefault="003928BE" w:rsidP="009807E4">
            <w:pPr>
              <w:rPr>
                <w:i/>
              </w:rPr>
            </w:pPr>
            <w:r w:rsidRPr="00331615">
              <w:rPr>
                <w:i/>
              </w:rPr>
              <w:t xml:space="preserve">Research Associate </w:t>
            </w:r>
          </w:p>
          <w:p w14:paraId="7CB772C7" w14:textId="5343A584" w:rsidR="003928BE" w:rsidRDefault="003928BE" w:rsidP="00FF52D8">
            <w:r w:rsidRPr="00331615">
              <w:t xml:space="preserve">Jha Lab, University of Miami   </w:t>
            </w:r>
          </w:p>
          <w:p w14:paraId="1A102140" w14:textId="79D4D331" w:rsidR="00AF4EFC" w:rsidRDefault="003928BE" w:rsidP="003928BE">
            <w:pPr>
              <w:pStyle w:val="ListParagraph"/>
              <w:numPr>
                <w:ilvl w:val="0"/>
                <w:numId w:val="10"/>
              </w:numPr>
            </w:pPr>
            <w:r>
              <w:t>Created testing batteries to evaluate sustained attention and working memory</w:t>
            </w:r>
            <w:r w:rsidR="006A0D6B">
              <w:t>.</w:t>
            </w:r>
          </w:p>
          <w:p w14:paraId="3F4317EB" w14:textId="02296558" w:rsidR="003928BE" w:rsidRDefault="00AF4EFC" w:rsidP="003928BE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 w:rsidR="003928BE">
              <w:t>onducted behavioral studies</w:t>
            </w:r>
            <w:r>
              <w:t xml:space="preserve"> to evaluate effect of mindfulness training in military population.</w:t>
            </w:r>
          </w:p>
          <w:p w14:paraId="57650C5A" w14:textId="77777777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</w:p>
        </w:tc>
      </w:tr>
      <w:tr w:rsidR="003928BE" w:rsidRPr="00331615" w14:paraId="6A3B4BA1" w14:textId="77777777" w:rsidTr="00554068">
        <w:tc>
          <w:tcPr>
            <w:tcW w:w="2515" w:type="dxa"/>
          </w:tcPr>
          <w:p w14:paraId="0949FC34" w14:textId="783DE1DE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Fall 2016 – Spring 2017</w:t>
            </w:r>
          </w:p>
        </w:tc>
        <w:tc>
          <w:tcPr>
            <w:tcW w:w="6835" w:type="dxa"/>
          </w:tcPr>
          <w:p w14:paraId="790EF76F" w14:textId="77777777" w:rsidR="003928BE" w:rsidRPr="00331615" w:rsidRDefault="003928BE" w:rsidP="008C57E3">
            <w:pPr>
              <w:tabs>
                <w:tab w:val="right" w:pos="10080"/>
              </w:tabs>
              <w:rPr>
                <w:i/>
              </w:rPr>
            </w:pPr>
            <w:r w:rsidRPr="00331615">
              <w:rPr>
                <w:i/>
              </w:rPr>
              <w:t xml:space="preserve">Student Research Intern </w:t>
            </w:r>
          </w:p>
          <w:p w14:paraId="4E374BD8" w14:textId="77777777" w:rsidR="003928BE" w:rsidRPr="00331615" w:rsidRDefault="003928BE" w:rsidP="008C57E3">
            <w:pPr>
              <w:tabs>
                <w:tab w:val="right" w:pos="10080"/>
              </w:tabs>
            </w:pPr>
            <w:r w:rsidRPr="00331615">
              <w:t xml:space="preserve">Multiple Sclerosis Comprehensive Care Center, NYU Langone Medical Center </w:t>
            </w:r>
          </w:p>
          <w:p w14:paraId="6C850146" w14:textId="5BA11673" w:rsidR="003928BE" w:rsidRPr="00331615" w:rsidRDefault="00AF4EFC" w:rsidP="00AF4EFC">
            <w:pPr>
              <w:pStyle w:val="ListParagraph"/>
              <w:numPr>
                <w:ilvl w:val="0"/>
                <w:numId w:val="14"/>
              </w:numPr>
              <w:tabs>
                <w:tab w:val="right" w:pos="10080"/>
              </w:tabs>
            </w:pPr>
            <w:r>
              <w:t xml:space="preserve">Documented </w:t>
            </w:r>
            <w:r w:rsidR="003928BE">
              <w:t>adverse events during a clinical trial</w:t>
            </w:r>
            <w:r>
              <w:t xml:space="preserve"> in MS population and h</w:t>
            </w:r>
            <w:r w:rsidR="003928BE">
              <w:t>elped with n</w:t>
            </w:r>
            <w:r w:rsidR="003928BE" w:rsidRPr="00331615">
              <w:t>europsyc</w:t>
            </w:r>
            <w:ins w:id="0" w:author="Microsoft Office User" w:date="2020-04-25T20:26:00Z">
              <w:r w:rsidR="003928BE" w:rsidRPr="00331615">
                <w:t>hological</w:t>
              </w:r>
            </w:ins>
            <w:r w:rsidR="003928BE">
              <w:t xml:space="preserve"> evaluations.</w:t>
            </w:r>
          </w:p>
          <w:p w14:paraId="765D0950" w14:textId="77777777" w:rsidR="003928BE" w:rsidRPr="00331615" w:rsidRDefault="003928BE" w:rsidP="00964ED3">
            <w:pPr>
              <w:pStyle w:val="ListParagraph"/>
              <w:rPr>
                <w:b/>
              </w:rPr>
            </w:pPr>
          </w:p>
        </w:tc>
      </w:tr>
      <w:tr w:rsidR="003928BE" w:rsidRPr="00331615" w14:paraId="1F69D06D" w14:textId="77777777" w:rsidTr="00554068">
        <w:tc>
          <w:tcPr>
            <w:tcW w:w="2515" w:type="dxa"/>
          </w:tcPr>
          <w:p w14:paraId="7FD14C35" w14:textId="1069D870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Spring 2016 – Spring 2017</w:t>
            </w:r>
          </w:p>
        </w:tc>
        <w:tc>
          <w:tcPr>
            <w:tcW w:w="6835" w:type="dxa"/>
          </w:tcPr>
          <w:p w14:paraId="47A0F8E2" w14:textId="77777777" w:rsidR="003928BE" w:rsidRPr="00331615" w:rsidRDefault="003928BE" w:rsidP="009807E4">
            <w:pPr>
              <w:tabs>
                <w:tab w:val="right" w:pos="10080"/>
              </w:tabs>
              <w:rPr>
                <w:i/>
              </w:rPr>
            </w:pPr>
            <w:r w:rsidRPr="00331615">
              <w:rPr>
                <w:i/>
              </w:rPr>
              <w:t>Undergraduate Research Assistant</w:t>
            </w:r>
          </w:p>
          <w:p w14:paraId="0578D8C9" w14:textId="77777777" w:rsidR="003928BE" w:rsidRPr="00331615" w:rsidRDefault="003928BE" w:rsidP="009807E4">
            <w:pPr>
              <w:tabs>
                <w:tab w:val="right" w:pos="10080"/>
              </w:tabs>
            </w:pPr>
            <w:r w:rsidRPr="00331615">
              <w:t>West Interpersonal Perception Lab, New York University</w:t>
            </w:r>
          </w:p>
          <w:p w14:paraId="01788D33" w14:textId="36FC133A" w:rsidR="003928BE" w:rsidRPr="00331615" w:rsidRDefault="003928BE" w:rsidP="0048097B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</w:pPr>
            <w:r>
              <w:t>Ran behavioral studies and collected physiological measurements</w:t>
            </w:r>
            <w:r w:rsidR="00AF4EFC">
              <w:t xml:space="preserve"> to evaluate intergroup perception and dyadic interactions</w:t>
            </w:r>
            <w:r>
              <w:t>.</w:t>
            </w:r>
          </w:p>
          <w:p w14:paraId="1B657C9A" w14:textId="2FCE4ADB" w:rsidR="003928BE" w:rsidRPr="00331615" w:rsidRDefault="003928BE" w:rsidP="008C57E3">
            <w:pPr>
              <w:tabs>
                <w:tab w:val="right" w:pos="10080"/>
              </w:tabs>
            </w:pPr>
          </w:p>
        </w:tc>
      </w:tr>
      <w:tr w:rsidR="003928BE" w:rsidRPr="00331615" w14:paraId="6E823499" w14:textId="77777777" w:rsidTr="003928BE">
        <w:trPr>
          <w:trHeight w:val="288"/>
        </w:trPr>
        <w:tc>
          <w:tcPr>
            <w:tcW w:w="2515" w:type="dxa"/>
          </w:tcPr>
          <w:p w14:paraId="396DAD14" w14:textId="50634EFE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Summer 2015</w:t>
            </w:r>
          </w:p>
        </w:tc>
        <w:tc>
          <w:tcPr>
            <w:tcW w:w="6835" w:type="dxa"/>
          </w:tcPr>
          <w:p w14:paraId="0CDA5595" w14:textId="77777777" w:rsidR="003928BE" w:rsidRPr="00331615" w:rsidRDefault="003928BE" w:rsidP="009807E4">
            <w:pPr>
              <w:tabs>
                <w:tab w:val="right" w:pos="10080"/>
              </w:tabs>
              <w:rPr>
                <w:i/>
              </w:rPr>
            </w:pPr>
            <w:r w:rsidRPr="00331615">
              <w:rPr>
                <w:i/>
              </w:rPr>
              <w:t>Summer Intern</w:t>
            </w:r>
          </w:p>
          <w:p w14:paraId="2F11F532" w14:textId="77777777" w:rsidR="003928BE" w:rsidRPr="00331615" w:rsidRDefault="003928BE" w:rsidP="009807E4">
            <w:pPr>
              <w:tabs>
                <w:tab w:val="right" w:pos="10080"/>
              </w:tabs>
            </w:pPr>
            <w:r w:rsidRPr="00331615">
              <w:lastRenderedPageBreak/>
              <w:t>Child Study Center, NYU Langone Medical Center</w:t>
            </w:r>
          </w:p>
          <w:p w14:paraId="3F95BD0B" w14:textId="5D175B41" w:rsidR="003928BE" w:rsidRPr="00AF4EFC" w:rsidRDefault="00DE774F" w:rsidP="00DE774F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</w:pPr>
            <w:r>
              <w:t>Found reduction in cortical thickness and grey matter volume in adolescents with history of significant alcohol usage during development.</w:t>
            </w:r>
          </w:p>
        </w:tc>
      </w:tr>
      <w:tr w:rsidR="003928BE" w:rsidRPr="00331615" w14:paraId="64D1477C" w14:textId="77777777" w:rsidTr="00554068">
        <w:tc>
          <w:tcPr>
            <w:tcW w:w="2515" w:type="dxa"/>
          </w:tcPr>
          <w:p w14:paraId="1428B71D" w14:textId="651580B1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6835" w:type="dxa"/>
          </w:tcPr>
          <w:p w14:paraId="79058BCE" w14:textId="04F6E83C" w:rsidR="003928BE" w:rsidRPr="00331615" w:rsidRDefault="003928BE" w:rsidP="003928BE">
            <w:pPr>
              <w:tabs>
                <w:tab w:val="right" w:pos="10080"/>
              </w:tabs>
            </w:pPr>
          </w:p>
        </w:tc>
      </w:tr>
      <w:tr w:rsidR="003928BE" w:rsidRPr="00331615" w14:paraId="55CC688B" w14:textId="77777777" w:rsidTr="00554068">
        <w:tc>
          <w:tcPr>
            <w:tcW w:w="2515" w:type="dxa"/>
          </w:tcPr>
          <w:p w14:paraId="4BB03E62" w14:textId="19160394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6835" w:type="dxa"/>
          </w:tcPr>
          <w:p w14:paraId="43560361" w14:textId="56E0BD95" w:rsidR="003928BE" w:rsidRPr="00331615" w:rsidRDefault="003928BE" w:rsidP="00187B61">
            <w:pPr>
              <w:tabs>
                <w:tab w:val="right" w:pos="10080"/>
              </w:tabs>
            </w:pPr>
          </w:p>
        </w:tc>
      </w:tr>
    </w:tbl>
    <w:p w14:paraId="5747DC6C" w14:textId="331F997B" w:rsidR="00CB51FC" w:rsidRPr="00331615" w:rsidDel="006B1400" w:rsidRDefault="007D144F" w:rsidP="0056175D">
      <w:pPr>
        <w:pBdr>
          <w:bottom w:val="single" w:sz="6" w:space="1" w:color="auto"/>
        </w:pBdr>
        <w:tabs>
          <w:tab w:val="left" w:pos="360"/>
        </w:tabs>
        <w:rPr>
          <w:del w:id="1" w:author="Microsoft Office User" w:date="2020-04-25T20:08:00Z"/>
          <w:b/>
        </w:rPr>
      </w:pPr>
      <w:del w:id="2" w:author="Microsoft Office User" w:date="2020-04-25T20:08:00Z">
        <w:r w:rsidRPr="00331615" w:rsidDel="006B1400">
          <w:rPr>
            <w:b/>
          </w:rPr>
          <w:delText xml:space="preserve">LEADERSHIP </w:delText>
        </w:r>
        <w:r w:rsidR="00646D2F" w:rsidRPr="00331615" w:rsidDel="006B1400">
          <w:rPr>
            <w:b/>
          </w:rPr>
          <w:delText>ACTIV</w:delText>
        </w:r>
        <w:r w:rsidR="00781112" w:rsidRPr="00331615" w:rsidDel="006B1400">
          <w:rPr>
            <w:b/>
          </w:rPr>
          <w:delText>I</w:delText>
        </w:r>
        <w:r w:rsidR="00646D2F" w:rsidRPr="00331615" w:rsidDel="006B1400">
          <w:rPr>
            <w:b/>
          </w:rPr>
          <w:delText>TIES</w:delText>
        </w:r>
      </w:del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AB28D2" w:rsidRPr="00331615" w:rsidDel="006B1400" w14:paraId="0127E0BD" w14:textId="26F68883" w:rsidTr="00476EED">
        <w:trPr>
          <w:del w:id="3" w:author="Microsoft Office User" w:date="2020-04-25T20:08:00Z"/>
        </w:trPr>
        <w:tc>
          <w:tcPr>
            <w:tcW w:w="2515" w:type="dxa"/>
          </w:tcPr>
          <w:p w14:paraId="181AD044" w14:textId="3B053CBB" w:rsidR="00CA29D0" w:rsidRPr="00331615" w:rsidDel="006B1400" w:rsidRDefault="00CA29D0" w:rsidP="007D144F">
            <w:pPr>
              <w:tabs>
                <w:tab w:val="left" w:pos="360"/>
              </w:tabs>
              <w:spacing w:line="360" w:lineRule="auto"/>
              <w:rPr>
                <w:del w:id="4" w:author="Microsoft Office User" w:date="2020-04-25T20:08:00Z"/>
                <w:b/>
              </w:rPr>
            </w:pPr>
            <w:del w:id="5" w:author="Microsoft Office User" w:date="2020-04-25T20:08:00Z">
              <w:r w:rsidRPr="00331615" w:rsidDel="006B1400">
                <w:rPr>
                  <w:b/>
                </w:rPr>
                <w:delText xml:space="preserve">2019 – Present </w:delText>
              </w:r>
            </w:del>
          </w:p>
          <w:p w14:paraId="14A220DD" w14:textId="75E6D1D2" w:rsidR="007D144F" w:rsidRPr="00331615" w:rsidDel="006B1400" w:rsidRDefault="007D144F" w:rsidP="007D144F">
            <w:pPr>
              <w:tabs>
                <w:tab w:val="left" w:pos="360"/>
              </w:tabs>
              <w:spacing w:line="360" w:lineRule="auto"/>
              <w:rPr>
                <w:del w:id="6" w:author="Microsoft Office User" w:date="2020-04-25T20:08:00Z"/>
                <w:b/>
              </w:rPr>
            </w:pPr>
            <w:del w:id="7" w:author="Microsoft Office User" w:date="2020-04-25T20:08:00Z">
              <w:r w:rsidRPr="00331615" w:rsidDel="006B1400">
                <w:rPr>
                  <w:b/>
                </w:rPr>
                <w:delText xml:space="preserve">2019 – Present </w:delText>
              </w:r>
            </w:del>
          </w:p>
          <w:p w14:paraId="73FBEDBE" w14:textId="7772ACD5" w:rsidR="00AB28D2" w:rsidRPr="00331615" w:rsidDel="006B1400" w:rsidRDefault="00AB28D2" w:rsidP="0056175D">
            <w:pPr>
              <w:tabs>
                <w:tab w:val="left" w:pos="360"/>
              </w:tabs>
              <w:rPr>
                <w:del w:id="8" w:author="Microsoft Office User" w:date="2020-04-25T20:08:00Z"/>
                <w:b/>
              </w:rPr>
            </w:pPr>
            <w:del w:id="9" w:author="Microsoft Office User" w:date="2020-04-25T20:08:00Z">
              <w:r w:rsidRPr="00331615" w:rsidDel="006B1400">
                <w:rPr>
                  <w:b/>
                </w:rPr>
                <w:delText>2014</w:delText>
              </w:r>
              <w:r w:rsidR="005818F1" w:rsidRPr="00331615" w:rsidDel="006B1400">
                <w:rPr>
                  <w:b/>
                </w:rPr>
                <w:delText xml:space="preserve"> – </w:delText>
              </w:r>
              <w:r w:rsidRPr="00331615" w:rsidDel="006B1400">
                <w:rPr>
                  <w:b/>
                </w:rPr>
                <w:delText>201</w:delText>
              </w:r>
              <w:r w:rsidR="00990551" w:rsidRPr="00331615" w:rsidDel="006B1400">
                <w:rPr>
                  <w:b/>
                </w:rPr>
                <w:delText>7</w:delText>
              </w:r>
              <w:r w:rsidR="00B95E3A" w:rsidRPr="00331615" w:rsidDel="006B1400">
                <w:rPr>
                  <w:b/>
                </w:rPr>
                <w:delText xml:space="preserve"> </w:delText>
              </w:r>
            </w:del>
          </w:p>
        </w:tc>
        <w:tc>
          <w:tcPr>
            <w:tcW w:w="6835" w:type="dxa"/>
          </w:tcPr>
          <w:p w14:paraId="4DE31662" w14:textId="6919CAF1" w:rsidR="00CA29D0" w:rsidRPr="00331615" w:rsidDel="006B1400" w:rsidRDefault="00CA29D0" w:rsidP="007D144F">
            <w:pPr>
              <w:spacing w:line="360" w:lineRule="auto"/>
              <w:rPr>
                <w:del w:id="10" w:author="Microsoft Office User" w:date="2020-04-25T20:08:00Z"/>
              </w:rPr>
            </w:pPr>
            <w:del w:id="11" w:author="Microsoft Office User" w:date="2020-04-25T20:08:00Z">
              <w:r w:rsidRPr="00331615" w:rsidDel="006B1400">
                <w:delText>Technological &amp; Methodological Training Committee</w:delText>
              </w:r>
            </w:del>
          </w:p>
          <w:p w14:paraId="5A031A80" w14:textId="0B5D848A" w:rsidR="007D144F" w:rsidRPr="00331615" w:rsidDel="006B1400" w:rsidRDefault="007D144F" w:rsidP="007D144F">
            <w:pPr>
              <w:spacing w:line="360" w:lineRule="auto"/>
              <w:rPr>
                <w:del w:id="12" w:author="Microsoft Office User" w:date="2020-04-25T20:08:00Z"/>
              </w:rPr>
            </w:pPr>
            <w:del w:id="13" w:author="Microsoft Office User" w:date="2020-04-25T20:08:00Z">
              <w:r w:rsidRPr="00331615" w:rsidDel="006B1400">
                <w:delText>Boston College Psychology Outreach Committee</w:delText>
              </w:r>
            </w:del>
          </w:p>
          <w:p w14:paraId="2822ACEA" w14:textId="4BEB6265" w:rsidR="00AB28D2" w:rsidRPr="00331615" w:rsidDel="006B1400" w:rsidRDefault="00AB28D2" w:rsidP="0056175D">
            <w:pPr>
              <w:tabs>
                <w:tab w:val="left" w:pos="360"/>
              </w:tabs>
              <w:rPr>
                <w:del w:id="14" w:author="Microsoft Office User" w:date="2020-04-25T20:08:00Z"/>
              </w:rPr>
            </w:pPr>
            <w:del w:id="15" w:author="Microsoft Office User" w:date="2020-04-25T20:08:00Z">
              <w:r w:rsidRPr="00331615" w:rsidDel="006B1400">
                <w:delText xml:space="preserve">Delta Phi Epsilon Alpha Chapter, </w:delText>
              </w:r>
              <w:r w:rsidRPr="00331615" w:rsidDel="006B1400">
                <w:rPr>
                  <w:i/>
                </w:rPr>
                <w:delText>Standards Board</w:delText>
              </w:r>
            </w:del>
          </w:p>
          <w:p w14:paraId="22DC86B0" w14:textId="11EF5E04" w:rsidR="00AB28D2" w:rsidRPr="00331615" w:rsidDel="006B1400" w:rsidRDefault="00AB28D2" w:rsidP="00AB28D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del w:id="16" w:author="Microsoft Office User" w:date="2020-04-25T20:08:00Z"/>
                <w:b/>
              </w:rPr>
            </w:pPr>
            <w:del w:id="17" w:author="Microsoft Office User" w:date="2020-04-25T20:08:00Z">
              <w:r w:rsidRPr="00331615" w:rsidDel="006B1400">
                <w:delText>Assesse</w:delText>
              </w:r>
              <w:r w:rsidR="003C3045" w:rsidRPr="00331615" w:rsidDel="006B1400">
                <w:delText>d</w:delText>
              </w:r>
              <w:r w:rsidRPr="00331615" w:rsidDel="006B1400">
                <w:delText xml:space="preserve"> </w:delText>
              </w:r>
              <w:r w:rsidR="007F0B38" w:rsidRPr="00331615" w:rsidDel="006B1400">
                <w:delText>and ma</w:delText>
              </w:r>
              <w:r w:rsidR="003C3045" w:rsidRPr="00331615" w:rsidDel="006B1400">
                <w:delText>de</w:delText>
              </w:r>
              <w:r w:rsidR="007F0B38" w:rsidRPr="00331615" w:rsidDel="006B1400">
                <w:delText xml:space="preserve"> recommendations regarding </w:delText>
              </w:r>
              <w:r w:rsidRPr="00331615" w:rsidDel="006B1400">
                <w:delText>actions of sorority members</w:delText>
              </w:r>
              <w:r w:rsidR="007F0B38" w:rsidRPr="00331615" w:rsidDel="006B1400">
                <w:delText xml:space="preserve"> </w:delText>
              </w:r>
            </w:del>
          </w:p>
        </w:tc>
      </w:tr>
      <w:tr w:rsidR="00AB28D2" w:rsidRPr="00331615" w:rsidDel="006B1400" w14:paraId="3007D30B" w14:textId="649BA5DE" w:rsidTr="00476EED">
        <w:trPr>
          <w:del w:id="18" w:author="Microsoft Office User" w:date="2020-04-25T20:08:00Z"/>
        </w:trPr>
        <w:tc>
          <w:tcPr>
            <w:tcW w:w="2515" w:type="dxa"/>
          </w:tcPr>
          <w:p w14:paraId="71E55B1E" w14:textId="3ACBA4A5" w:rsidR="00AB28D2" w:rsidRPr="00331615" w:rsidDel="006B1400" w:rsidRDefault="005818F1" w:rsidP="0056175D">
            <w:pPr>
              <w:tabs>
                <w:tab w:val="left" w:pos="360"/>
              </w:tabs>
              <w:rPr>
                <w:del w:id="19" w:author="Microsoft Office User" w:date="2020-04-25T20:08:00Z"/>
                <w:b/>
              </w:rPr>
            </w:pPr>
            <w:del w:id="20" w:author="Microsoft Office User" w:date="2020-04-25T20:08:00Z">
              <w:r w:rsidRPr="00331615" w:rsidDel="006B1400">
                <w:rPr>
                  <w:b/>
                </w:rPr>
                <w:delText xml:space="preserve">2009 – </w:delText>
              </w:r>
              <w:r w:rsidR="00B95E3A" w:rsidRPr="00331615" w:rsidDel="006B1400">
                <w:rPr>
                  <w:b/>
                </w:rPr>
                <w:delText>2013</w:delText>
              </w:r>
            </w:del>
          </w:p>
        </w:tc>
        <w:tc>
          <w:tcPr>
            <w:tcW w:w="6835" w:type="dxa"/>
          </w:tcPr>
          <w:p w14:paraId="7D5F587B" w14:textId="3FE47A39" w:rsidR="00AB28D2" w:rsidRPr="00331615" w:rsidDel="006B1400" w:rsidRDefault="00B95E3A" w:rsidP="0056175D">
            <w:pPr>
              <w:tabs>
                <w:tab w:val="left" w:pos="360"/>
              </w:tabs>
              <w:rPr>
                <w:del w:id="21" w:author="Microsoft Office User" w:date="2020-04-25T20:08:00Z"/>
              </w:rPr>
            </w:pPr>
            <w:del w:id="22" w:author="Microsoft Office User" w:date="2020-04-25T20:08:00Z">
              <w:r w:rsidRPr="00331615" w:rsidDel="006B1400">
                <w:delText>Miami Rowing Club</w:delText>
              </w:r>
              <w:r w:rsidR="005818F1" w:rsidRPr="00331615" w:rsidDel="006B1400">
                <w:delText>, Miami Beach Rowing Club</w:delText>
              </w:r>
              <w:r w:rsidR="0039661E" w:rsidRPr="00331615" w:rsidDel="006B1400">
                <w:delText xml:space="preserve"> and </w:delText>
              </w:r>
              <w:r w:rsidR="005818F1" w:rsidRPr="00331615" w:rsidDel="006B1400">
                <w:delText>Penn AC Gold</w:delText>
              </w:r>
              <w:r w:rsidR="00476EED" w:rsidRPr="00331615" w:rsidDel="006B1400">
                <w:delText xml:space="preserve">, </w:delText>
              </w:r>
              <w:r w:rsidR="00476EED" w:rsidRPr="00331615" w:rsidDel="006B1400">
                <w:rPr>
                  <w:i/>
                </w:rPr>
                <w:delText>Head Coxswain</w:delText>
              </w:r>
            </w:del>
          </w:p>
          <w:p w14:paraId="2A14EC80" w14:textId="268B7DE1" w:rsidR="009658F5" w:rsidRPr="00331615" w:rsidDel="006B1400" w:rsidRDefault="00476EED" w:rsidP="009658F5">
            <w:pPr>
              <w:widowControl w:val="0"/>
              <w:numPr>
                <w:ilvl w:val="0"/>
                <w:numId w:val="3"/>
              </w:numPr>
              <w:tabs>
                <w:tab w:val="right" w:pos="10080"/>
              </w:tabs>
              <w:rPr>
                <w:del w:id="23" w:author="Microsoft Office User" w:date="2020-04-25T20:08:00Z"/>
              </w:rPr>
            </w:pPr>
            <w:del w:id="24" w:author="Microsoft Office User" w:date="2020-04-25T20:08:00Z">
              <w:r w:rsidRPr="00331615" w:rsidDel="006B1400">
                <w:rPr>
                  <w:rFonts w:eastAsia="Times"/>
                </w:rPr>
                <w:delText xml:space="preserve">Coxed the </w:delText>
              </w:r>
              <w:r w:rsidR="005818F1" w:rsidRPr="00331615" w:rsidDel="006B1400">
                <w:rPr>
                  <w:rFonts w:eastAsia="Times"/>
                </w:rPr>
                <w:delText>Gold Medal</w:delText>
              </w:r>
              <w:r w:rsidRPr="00331615" w:rsidDel="006B1400">
                <w:rPr>
                  <w:rFonts w:eastAsia="Times"/>
                </w:rPr>
                <w:delText>ing</w:delText>
              </w:r>
              <w:r w:rsidR="005818F1" w:rsidRPr="00331615" w:rsidDel="006B1400">
                <w:rPr>
                  <w:rFonts w:eastAsia="Times"/>
                </w:rPr>
                <w:delText xml:space="preserve"> Varsity Men’s 8 at 2013 US Rowing Club Nationals</w:delText>
              </w:r>
            </w:del>
          </w:p>
          <w:p w14:paraId="06E59167" w14:textId="5068EEBD" w:rsidR="00B61560" w:rsidRPr="00331615" w:rsidDel="006B1400" w:rsidRDefault="00B61560" w:rsidP="00B61560">
            <w:pPr>
              <w:widowControl w:val="0"/>
              <w:tabs>
                <w:tab w:val="right" w:pos="10080"/>
              </w:tabs>
              <w:rPr>
                <w:del w:id="25" w:author="Microsoft Office User" w:date="2020-04-25T20:08:00Z"/>
                <w:sz w:val="22"/>
                <w:szCs w:val="22"/>
              </w:rPr>
            </w:pPr>
          </w:p>
        </w:tc>
      </w:tr>
    </w:tbl>
    <w:p w14:paraId="702F9A56" w14:textId="5AFFF1F8" w:rsidR="00AC72CC" w:rsidRPr="00331615" w:rsidRDefault="00AC72CC" w:rsidP="00AC72CC">
      <w:pPr>
        <w:pBdr>
          <w:bottom w:val="single" w:sz="6" w:space="1" w:color="auto"/>
        </w:pBdr>
        <w:tabs>
          <w:tab w:val="left" w:pos="360"/>
        </w:tabs>
      </w:pPr>
      <w:r w:rsidRPr="00331615">
        <w:rPr>
          <w:b/>
        </w:rPr>
        <w:t>PUBLICATIONS</w:t>
      </w:r>
    </w:p>
    <w:p w14:paraId="6D40BBE4" w14:textId="77777777" w:rsidR="00AC72CC" w:rsidRPr="00331615" w:rsidRDefault="00AC72CC" w:rsidP="00AC72CC">
      <w:pPr>
        <w:tabs>
          <w:tab w:val="right" w:pos="10080"/>
        </w:tabs>
        <w:spacing w:line="276" w:lineRule="auto"/>
        <w:rPr>
          <w:b/>
          <w:sz w:val="10"/>
          <w:szCs w:val="10"/>
        </w:rPr>
      </w:pPr>
      <w:ins w:id="26" w:author="Microsoft Office User" w:date="2020-04-25T19:55:00Z">
        <w:r w:rsidRPr="00331615">
          <w:rPr>
            <w:b/>
          </w:rPr>
          <w:t xml:space="preserve"> </w:t>
        </w:r>
      </w:ins>
    </w:p>
    <w:p w14:paraId="54205E6D" w14:textId="5F3F32D2" w:rsidR="001E05C1" w:rsidRPr="003928BE" w:rsidRDefault="001E05C1" w:rsidP="001E05C1">
      <w:pPr>
        <w:pBdr>
          <w:bottom w:val="single" w:sz="6" w:space="1" w:color="auto"/>
        </w:pBdr>
        <w:tabs>
          <w:tab w:val="left" w:pos="360"/>
        </w:tabs>
        <w:rPr>
          <w:bCs/>
          <w:iCs/>
        </w:rPr>
      </w:pPr>
      <w:r w:rsidRPr="004C7234">
        <w:rPr>
          <w:bCs/>
        </w:rPr>
        <w:t>Zhou, M.,</w:t>
      </w:r>
      <w:r>
        <w:rPr>
          <w:b/>
        </w:rPr>
        <w:t xml:space="preserve"> Schwartz, E.,</w:t>
      </w:r>
      <w:r w:rsidRPr="004C7234">
        <w:rPr>
          <w:bCs/>
        </w:rPr>
        <w:t xml:space="preserve"> </w:t>
      </w:r>
      <w:proofErr w:type="spellStart"/>
      <w:r w:rsidRPr="004C5F72">
        <w:rPr>
          <w:bCs/>
        </w:rPr>
        <w:t>Alreja</w:t>
      </w:r>
      <w:proofErr w:type="spellEnd"/>
      <w:r w:rsidRPr="004C5F72">
        <w:rPr>
          <w:bCs/>
        </w:rPr>
        <w:t xml:space="preserve">, A., Richardson, R. M., Ghuman, A., </w:t>
      </w:r>
      <w:proofErr w:type="spellStart"/>
      <w:r w:rsidRPr="004C5F72">
        <w:rPr>
          <w:bCs/>
          <w:rPrChange w:id="27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4C5F72">
        <w:rPr>
          <w:bCs/>
        </w:rPr>
        <w:t xml:space="preserve">, </w:t>
      </w:r>
      <w:r w:rsidRPr="004C5F72">
        <w:rPr>
          <w:bCs/>
          <w:rPrChange w:id="28" w:author="Microsoft Office User" w:date="2020-04-25T19:55:00Z">
            <w:rPr>
              <w:highlight w:val="yellow"/>
            </w:rPr>
          </w:rPrChange>
        </w:rPr>
        <w:t>S.</w:t>
      </w:r>
      <w:r>
        <w:rPr>
          <w:bCs/>
        </w:rPr>
        <w:t xml:space="preserve"> (202</w:t>
      </w:r>
      <w:r>
        <w:rPr>
          <w:bCs/>
        </w:rPr>
        <w:t>5</w:t>
      </w:r>
      <w:r>
        <w:rPr>
          <w:bCs/>
        </w:rPr>
        <w:t xml:space="preserve">) Reinforcement learning models of face perception correlate with neural responses to faces. </w:t>
      </w:r>
      <w:r>
        <w:rPr>
          <w:bCs/>
          <w:i/>
          <w:iCs/>
        </w:rPr>
        <w:t>Under Review.</w:t>
      </w:r>
    </w:p>
    <w:p w14:paraId="2CA514EC" w14:textId="77777777" w:rsidR="001E05C1" w:rsidRDefault="001E05C1" w:rsidP="004C5F72">
      <w:pPr>
        <w:pBdr>
          <w:bottom w:val="single" w:sz="6" w:space="1" w:color="auto"/>
        </w:pBdr>
        <w:tabs>
          <w:tab w:val="left" w:pos="360"/>
        </w:tabs>
        <w:rPr>
          <w:b/>
        </w:rPr>
      </w:pPr>
    </w:p>
    <w:p w14:paraId="346AC4D5" w14:textId="084726B8" w:rsidR="003928BE" w:rsidRDefault="003928BE" w:rsidP="004C5F72">
      <w:pPr>
        <w:pBdr>
          <w:bottom w:val="single" w:sz="6" w:space="1" w:color="auto"/>
        </w:pBdr>
        <w:tabs>
          <w:tab w:val="left" w:pos="360"/>
        </w:tabs>
        <w:rPr>
          <w:bCs/>
        </w:rPr>
      </w:pPr>
      <w:r w:rsidRPr="004C5F72">
        <w:rPr>
          <w:b/>
          <w:rPrChange w:id="29" w:author="Microsoft Office User" w:date="2020-04-25T19:55:00Z">
            <w:rPr>
              <w:b/>
              <w:highlight w:val="yellow"/>
            </w:rPr>
          </w:rPrChange>
        </w:rPr>
        <w:t>Schwartz</w:t>
      </w:r>
      <w:r w:rsidRPr="004C5F72">
        <w:rPr>
          <w:b/>
        </w:rPr>
        <w:t>,</w:t>
      </w:r>
      <w:r w:rsidRPr="004C5F72">
        <w:rPr>
          <w:b/>
          <w:rPrChange w:id="30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4C5F72">
        <w:rPr>
          <w:b/>
          <w:rPrChange w:id="31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4C5F72">
        <w:rPr>
          <w:bCs/>
        </w:rPr>
        <w:t>Alreja</w:t>
      </w:r>
      <w:proofErr w:type="spellEnd"/>
      <w:r w:rsidRPr="004C5F72">
        <w:rPr>
          <w:bCs/>
        </w:rPr>
        <w:t xml:space="preserve">, A., Richardson, R. M., Ghuman, A., </w:t>
      </w:r>
      <w:proofErr w:type="spellStart"/>
      <w:r w:rsidRPr="004C5F72">
        <w:rPr>
          <w:bCs/>
          <w:rPrChange w:id="32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4C5F72">
        <w:rPr>
          <w:bCs/>
        </w:rPr>
        <w:t xml:space="preserve">, </w:t>
      </w:r>
      <w:r w:rsidRPr="004C5F72">
        <w:rPr>
          <w:bCs/>
          <w:rPrChange w:id="33" w:author="Microsoft Office User" w:date="2020-04-25T19:55:00Z">
            <w:rPr>
              <w:highlight w:val="yellow"/>
            </w:rPr>
          </w:rPrChange>
        </w:rPr>
        <w:t>S.</w:t>
      </w:r>
      <w:r w:rsidRPr="004C5F72">
        <w:rPr>
          <w:bCs/>
        </w:rPr>
        <w:t xml:space="preserve"> (2023). Intracranial electroencephalography and deep networks reveal shared substrates for representations of face identity and expressions. </w:t>
      </w:r>
      <w:r w:rsidRPr="004C7234">
        <w:rPr>
          <w:bCs/>
          <w:i/>
          <w:iCs/>
        </w:rPr>
        <w:t>Journal of Neuroscience</w:t>
      </w:r>
      <w:r>
        <w:rPr>
          <w:bCs/>
          <w:i/>
          <w:iCs/>
        </w:rPr>
        <w:t>.</w:t>
      </w:r>
      <w:r w:rsidRPr="004C7234">
        <w:rPr>
          <w:bCs/>
          <w:i/>
          <w:iCs/>
        </w:rPr>
        <w:t> </w:t>
      </w:r>
      <w:r w:rsidRPr="004C7234">
        <w:rPr>
          <w:bCs/>
        </w:rPr>
        <w:t>7 June 2023, 43 (23) 4291-4303</w:t>
      </w:r>
      <w:r>
        <w:rPr>
          <w:bCs/>
        </w:rPr>
        <w:t>.</w:t>
      </w:r>
    </w:p>
    <w:p w14:paraId="5D2A86F7" w14:textId="77777777" w:rsidR="003928BE" w:rsidRPr="003928BE" w:rsidRDefault="003928BE" w:rsidP="004C5F72">
      <w:pPr>
        <w:pBdr>
          <w:bottom w:val="single" w:sz="6" w:space="1" w:color="auto"/>
        </w:pBdr>
        <w:tabs>
          <w:tab w:val="left" w:pos="360"/>
        </w:tabs>
        <w:rPr>
          <w:bCs/>
          <w:i/>
          <w:iCs/>
        </w:rPr>
      </w:pPr>
    </w:p>
    <w:p w14:paraId="47B1821C" w14:textId="7772CE50" w:rsidR="004C5F72" w:rsidRPr="004C5F72" w:rsidRDefault="004C5F72" w:rsidP="004C5F72">
      <w:pPr>
        <w:pBdr>
          <w:bottom w:val="single" w:sz="6" w:space="1" w:color="auto"/>
        </w:pBdr>
        <w:tabs>
          <w:tab w:val="left" w:pos="360"/>
        </w:tabs>
        <w:rPr>
          <w:bCs/>
        </w:rPr>
      </w:pPr>
      <w:proofErr w:type="spellStart"/>
      <w:r w:rsidRPr="004C5F72">
        <w:rPr>
          <w:bCs/>
        </w:rPr>
        <w:t>Aglinskas</w:t>
      </w:r>
      <w:proofErr w:type="spellEnd"/>
      <w:r w:rsidRPr="004C5F72">
        <w:rPr>
          <w:bCs/>
        </w:rPr>
        <w:t>, A.</w:t>
      </w:r>
      <w:r>
        <w:rPr>
          <w:bCs/>
        </w:rPr>
        <w:t>,</w:t>
      </w:r>
      <w:r w:rsidRPr="004C5F72">
        <w:rPr>
          <w:b/>
        </w:rPr>
        <w:t xml:space="preserve"> Schwartz, E., </w:t>
      </w:r>
      <w:proofErr w:type="spellStart"/>
      <w:r w:rsidRPr="004C5F72">
        <w:rPr>
          <w:bCs/>
        </w:rPr>
        <w:t>Anzellotti</w:t>
      </w:r>
      <w:proofErr w:type="spellEnd"/>
      <w:r w:rsidRPr="004C5F72">
        <w:rPr>
          <w:bCs/>
        </w:rPr>
        <w:t xml:space="preserve"> S. (2023). Disentangling disorder-specific variation is key for Precision Psychiatry in Autism. </w:t>
      </w:r>
      <w:r w:rsidRPr="004C5F72">
        <w:rPr>
          <w:bCs/>
          <w:i/>
        </w:rPr>
        <w:t>Frontiers in Behavioral Neuroscience 17.</w:t>
      </w:r>
      <w:r w:rsidRPr="004C5F72">
        <w:rPr>
          <w:bCs/>
        </w:rPr>
        <w:t xml:space="preserve"> </w:t>
      </w:r>
    </w:p>
    <w:p w14:paraId="0849977D" w14:textId="77777777" w:rsidR="004C5F72" w:rsidRDefault="004C5F72" w:rsidP="003F7DB1">
      <w:pPr>
        <w:pBdr>
          <w:bottom w:val="single" w:sz="6" w:space="1" w:color="auto"/>
        </w:pBdr>
        <w:tabs>
          <w:tab w:val="left" w:pos="360"/>
        </w:tabs>
        <w:rPr>
          <w:b/>
        </w:rPr>
      </w:pPr>
    </w:p>
    <w:p w14:paraId="2767645C" w14:textId="01FDFFC3" w:rsidR="003F7DB1" w:rsidRPr="003F7DB1" w:rsidRDefault="005B7D2E" w:rsidP="003F7DB1">
      <w:pPr>
        <w:pBdr>
          <w:bottom w:val="single" w:sz="6" w:space="1" w:color="auto"/>
        </w:pBdr>
        <w:tabs>
          <w:tab w:val="left" w:pos="360"/>
        </w:tabs>
      </w:pPr>
      <w:r w:rsidRPr="00331615">
        <w:rPr>
          <w:b/>
          <w:rPrChange w:id="34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35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515736">
        <w:t>*</w:t>
      </w:r>
      <w:r w:rsidRPr="00331615">
        <w:rPr>
          <w:rPrChange w:id="36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37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38" w:author="Microsoft Office User" w:date="2020-04-25T19:55:00Z">
            <w:rPr>
              <w:highlight w:val="yellow"/>
            </w:rPr>
          </w:rPrChange>
        </w:rPr>
        <w:t>, K.</w:t>
      </w:r>
      <w:r>
        <w:t>*</w:t>
      </w:r>
      <w:r w:rsidRPr="00331615">
        <w:rPr>
          <w:rPrChange w:id="39" w:author="Microsoft Office User" w:date="2020-04-25T19:55:00Z">
            <w:rPr>
              <w:highlight w:val="yellow"/>
            </w:rPr>
          </w:rPrChange>
        </w:rPr>
        <w:t xml:space="preserve">, </w:t>
      </w:r>
      <w:r w:rsidRPr="00331615">
        <w:t xml:space="preserve">Saxe, R., </w:t>
      </w:r>
      <w:proofErr w:type="spellStart"/>
      <w:r w:rsidRPr="00331615">
        <w:rPr>
          <w:rPrChange w:id="40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 xml:space="preserve">, </w:t>
      </w:r>
      <w:r w:rsidRPr="00331615">
        <w:rPr>
          <w:rPrChange w:id="41" w:author="Microsoft Office User" w:date="2020-04-25T19:55:00Z">
            <w:rPr>
              <w:highlight w:val="yellow"/>
            </w:rPr>
          </w:rPrChange>
        </w:rPr>
        <w:t>S.</w:t>
      </w:r>
      <w:r w:rsidRPr="00331615">
        <w:t xml:space="preserve"> (202</w:t>
      </w:r>
      <w:r>
        <w:t>3</w:t>
      </w:r>
      <w:r w:rsidRPr="00331615">
        <w:t xml:space="preserve">). </w:t>
      </w:r>
      <w:r w:rsidR="003F7DB1" w:rsidRPr="003F7DB1">
        <w:t>Challenging the Classical View:</w:t>
      </w:r>
    </w:p>
    <w:p w14:paraId="12E7A1FA" w14:textId="584B4D3F" w:rsidR="005B7D2E" w:rsidRPr="005B7D2E" w:rsidRDefault="005B7D2E" w:rsidP="005B7D2E">
      <w:pPr>
        <w:pBdr>
          <w:bottom w:val="single" w:sz="6" w:space="1" w:color="auto"/>
        </w:pBdr>
        <w:tabs>
          <w:tab w:val="left" w:pos="360"/>
        </w:tabs>
        <w:rPr>
          <w:i/>
        </w:rPr>
      </w:pPr>
      <w:r w:rsidRPr="00331615">
        <w:t>Recognition of Identity and Expression as Integrated Processes.</w:t>
      </w:r>
      <w:r>
        <w:rPr>
          <w:i/>
        </w:rPr>
        <w:t xml:space="preserve"> Brain Sciences, </w:t>
      </w:r>
      <w:r w:rsidRPr="005B7D2E">
        <w:rPr>
          <w:i/>
        </w:rPr>
        <w:t>13(2):296</w:t>
      </w:r>
      <w:r w:rsidRPr="00331615">
        <w:t xml:space="preserve">. </w:t>
      </w:r>
      <w:r w:rsidRPr="00515736">
        <w:rPr>
          <w:sz w:val="21"/>
          <w:szCs w:val="21"/>
        </w:rPr>
        <w:t xml:space="preserve">[* </w:t>
      </w:r>
      <w:r>
        <w:rPr>
          <w:sz w:val="21"/>
          <w:szCs w:val="21"/>
        </w:rPr>
        <w:t>I</w:t>
      </w:r>
      <w:r w:rsidRPr="00515736">
        <w:rPr>
          <w:sz w:val="21"/>
          <w:szCs w:val="21"/>
        </w:rPr>
        <w:t>ndicates shared authorship]</w:t>
      </w:r>
    </w:p>
    <w:p w14:paraId="3FAAB4D2" w14:textId="77777777" w:rsidR="005B7D2E" w:rsidRDefault="005B7D2E" w:rsidP="002E2F3E">
      <w:pPr>
        <w:pBdr>
          <w:bottom w:val="single" w:sz="6" w:space="1" w:color="auto"/>
        </w:pBdr>
        <w:tabs>
          <w:tab w:val="left" w:pos="360"/>
        </w:tabs>
      </w:pPr>
    </w:p>
    <w:p w14:paraId="6BED6500" w14:textId="2E81ABDB" w:rsidR="002E2F3E" w:rsidRPr="00331615" w:rsidRDefault="002E2F3E" w:rsidP="002E2F3E">
      <w:pPr>
        <w:pBdr>
          <w:bottom w:val="single" w:sz="6" w:space="1" w:color="auto"/>
        </w:pBdr>
        <w:tabs>
          <w:tab w:val="left" w:pos="360"/>
        </w:tabs>
      </w:pPr>
      <w:r w:rsidRPr="00331615">
        <w:t xml:space="preserve">Blumen, H., </w:t>
      </w:r>
      <w:r w:rsidRPr="00331615">
        <w:rPr>
          <w:b/>
        </w:rPr>
        <w:t>Schwartz, E.</w:t>
      </w:r>
      <w:r w:rsidRPr="00331615">
        <w:t xml:space="preserve">, </w:t>
      </w:r>
      <w:proofErr w:type="spellStart"/>
      <w:r w:rsidRPr="00331615">
        <w:t>Allali</w:t>
      </w:r>
      <w:proofErr w:type="spellEnd"/>
      <w:r w:rsidRPr="00331615">
        <w:t xml:space="preserve">, G., </w:t>
      </w:r>
      <w:proofErr w:type="spellStart"/>
      <w:r w:rsidRPr="00331615">
        <w:t>Beauchet</w:t>
      </w:r>
      <w:proofErr w:type="spellEnd"/>
      <w:r w:rsidRPr="00331615">
        <w:t xml:space="preserve">, O., Brickman, A., </w:t>
      </w:r>
      <w:proofErr w:type="spellStart"/>
      <w:r w:rsidRPr="00331615">
        <w:t>Callisaya</w:t>
      </w:r>
      <w:proofErr w:type="spellEnd"/>
      <w:r w:rsidRPr="00331615">
        <w:t xml:space="preserve">, M., Takehiko, D., </w:t>
      </w:r>
    </w:p>
    <w:p w14:paraId="0200D547" w14:textId="1D7AA1F5" w:rsidR="003746B5" w:rsidRPr="00331615" w:rsidRDefault="002E2F3E" w:rsidP="004C5F72">
      <w:pPr>
        <w:pBdr>
          <w:bottom w:val="single" w:sz="6" w:space="1" w:color="auto"/>
        </w:pBdr>
        <w:tabs>
          <w:tab w:val="left" w:pos="360"/>
        </w:tabs>
        <w:rPr>
          <w:b/>
          <w:sz w:val="10"/>
          <w:szCs w:val="10"/>
        </w:rPr>
      </w:pPr>
      <w:r w:rsidRPr="00331615">
        <w:t xml:space="preserve">Lipton, R., Shimada, H., Srikanth, V., </w:t>
      </w:r>
      <w:proofErr w:type="spellStart"/>
      <w:r w:rsidRPr="00331615">
        <w:t>Verghese</w:t>
      </w:r>
      <w:proofErr w:type="spellEnd"/>
      <w:r w:rsidRPr="00331615">
        <w:t>, J. (202</w:t>
      </w:r>
      <w:r w:rsidR="005E6C65">
        <w:t>1</w:t>
      </w:r>
      <w:r w:rsidRPr="00331615">
        <w:t>). Cortical Volume, Thickness, and Surface Area in the Motoric Cognitive Risk Syndrome.</w:t>
      </w:r>
      <w:r>
        <w:rPr>
          <w:i/>
        </w:rPr>
        <w:t xml:space="preserve"> Journal of Alzheimer’s Disease</w:t>
      </w:r>
      <w:r w:rsidR="00716FCC" w:rsidRPr="00716FCC">
        <w:t>,</w:t>
      </w:r>
      <w:r w:rsidR="005E6C65">
        <w:t xml:space="preserve"> </w:t>
      </w:r>
      <w:r w:rsidR="005E6C65" w:rsidRPr="005E6C65">
        <w:rPr>
          <w:i/>
        </w:rPr>
        <w:t>81</w:t>
      </w:r>
      <w:r w:rsidR="005E6C65">
        <w:t>(2)</w:t>
      </w:r>
      <w:r w:rsidR="00716FCC" w:rsidRPr="00716FCC">
        <w:t>.</w:t>
      </w:r>
      <w:r w:rsidR="004C5F72">
        <w:br/>
      </w:r>
    </w:p>
    <w:p w14:paraId="14C49E65" w14:textId="77777777" w:rsidR="009C101A" w:rsidRPr="00331615" w:rsidRDefault="009C101A" w:rsidP="00195273">
      <w:pPr>
        <w:pBdr>
          <w:bottom w:val="single" w:sz="6" w:space="1" w:color="auto"/>
        </w:pBdr>
        <w:tabs>
          <w:tab w:val="left" w:pos="360"/>
        </w:tabs>
      </w:pPr>
    </w:p>
    <w:p w14:paraId="5B5B3C85" w14:textId="50562B36" w:rsidR="00195273" w:rsidRPr="00331615" w:rsidRDefault="00B61560" w:rsidP="00195273">
      <w:pPr>
        <w:pBdr>
          <w:bottom w:val="single" w:sz="6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PRESENTATIONS</w:t>
      </w:r>
    </w:p>
    <w:p w14:paraId="03282B8B" w14:textId="77777777" w:rsidR="00050447" w:rsidRPr="00331615" w:rsidRDefault="00050447">
      <w:pPr>
        <w:rPr>
          <w:b/>
          <w:sz w:val="10"/>
          <w:szCs w:val="10"/>
        </w:rPr>
      </w:pPr>
    </w:p>
    <w:p w14:paraId="10CD8907" w14:textId="3AA399ED" w:rsidR="001E05C1" w:rsidRPr="001E05C1" w:rsidRDefault="001E05C1" w:rsidP="001E05C1">
      <w:pPr>
        <w:rPr>
          <w:bCs/>
        </w:rPr>
      </w:pPr>
      <w:r w:rsidRPr="001E05C1">
        <w:rPr>
          <w:bCs/>
        </w:rPr>
        <w:t>Hutchinson, G.,</w:t>
      </w:r>
      <w:r>
        <w:rPr>
          <w:b/>
        </w:rPr>
        <w:t xml:space="preserve"> </w:t>
      </w:r>
      <w:r>
        <w:rPr>
          <w:bCs/>
        </w:rPr>
        <w:t xml:space="preserve">Townsend, P.H., Massa, N., Dixon, V., Ostrow, K., </w:t>
      </w:r>
      <w:proofErr w:type="spellStart"/>
      <w:r>
        <w:rPr>
          <w:bCs/>
        </w:rPr>
        <w:t>Tolosa</w:t>
      </w:r>
      <w:proofErr w:type="spellEnd"/>
      <w:r>
        <w:rPr>
          <w:bCs/>
        </w:rPr>
        <w:t xml:space="preserve">, A., </w:t>
      </w:r>
      <w:r w:rsidRPr="001E05C1">
        <w:rPr>
          <w:b/>
        </w:rPr>
        <w:t>Schwartz, E.</w:t>
      </w:r>
      <w:r>
        <w:rPr>
          <w:bCs/>
        </w:rPr>
        <w:t xml:space="preserve">, </w:t>
      </w:r>
      <w:proofErr w:type="spellStart"/>
      <w:r>
        <w:rPr>
          <w:bCs/>
        </w:rPr>
        <w:t>Mylonas</w:t>
      </w:r>
      <w:proofErr w:type="spellEnd"/>
      <w:r>
        <w:rPr>
          <w:bCs/>
        </w:rPr>
        <w:t xml:space="preserve">, D., </w:t>
      </w:r>
      <w:proofErr w:type="spellStart"/>
      <w:r>
        <w:rPr>
          <w:bCs/>
        </w:rPr>
        <w:t>Woodham</w:t>
      </w:r>
      <w:proofErr w:type="spellEnd"/>
      <w:r>
        <w:rPr>
          <w:bCs/>
        </w:rPr>
        <w:t xml:space="preserve">, L., </w:t>
      </w:r>
      <w:proofErr w:type="spellStart"/>
      <w:r>
        <w:rPr>
          <w:bCs/>
        </w:rPr>
        <w:t>Neumeyer</w:t>
      </w:r>
      <w:proofErr w:type="spellEnd"/>
      <w:r>
        <w:rPr>
          <w:bCs/>
        </w:rPr>
        <w:t xml:space="preserve">, A., </w:t>
      </w:r>
      <w:proofErr w:type="spellStart"/>
      <w:r>
        <w:rPr>
          <w:bCs/>
        </w:rPr>
        <w:t>Manoach</w:t>
      </w:r>
      <w:proofErr w:type="spellEnd"/>
      <w:r>
        <w:rPr>
          <w:bCs/>
        </w:rPr>
        <w:t xml:space="preserve">, D.S. (2025, February 25th). </w:t>
      </w:r>
      <w:r w:rsidRPr="001E05C1">
        <w:rPr>
          <w:bCs/>
          <w:i/>
          <w:iCs/>
        </w:rPr>
        <w:t>Sleep and Wake Biomarkers of Thalamocortical Circuit Functioning in Autism Spectrum Disorders</w:t>
      </w:r>
      <w:r w:rsidRPr="001E05C1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r w:rsidRPr="00331615">
        <w:rPr>
          <w:rPrChange w:id="42" w:author="Microsoft Office User" w:date="2020-04-25T19:55:00Z">
            <w:rPr>
              <w:highlight w:val="yellow"/>
            </w:rPr>
          </w:rPrChange>
        </w:rPr>
        <w:t xml:space="preserve">Poster </w:t>
      </w:r>
      <w:r>
        <w:t xml:space="preserve">presented </w:t>
      </w:r>
      <w:r w:rsidRPr="00331615">
        <w:rPr>
          <w:rPrChange w:id="43" w:author="Microsoft Office User" w:date="2020-04-25T19:55:00Z">
            <w:rPr>
              <w:highlight w:val="yellow"/>
            </w:rPr>
          </w:rPrChange>
        </w:rPr>
        <w:t>at</w:t>
      </w:r>
      <w:r>
        <w:t xml:space="preserve"> H</w:t>
      </w:r>
      <w:r>
        <w:t xml:space="preserve">arvard </w:t>
      </w:r>
      <w:proofErr w:type="spellStart"/>
      <w:r>
        <w:t>Mysell</w:t>
      </w:r>
      <w:proofErr w:type="spellEnd"/>
      <w:r>
        <w:t xml:space="preserve"> Day</w:t>
      </w:r>
      <w:r w:rsidRPr="00331615">
        <w:rPr>
          <w:rPrChange w:id="44" w:author="Microsoft Office User" w:date="2020-04-25T19:55:00Z">
            <w:rPr>
              <w:highlight w:val="yellow"/>
            </w:rPr>
          </w:rPrChange>
        </w:rPr>
        <w:t xml:space="preserve">, </w:t>
      </w:r>
      <w:r>
        <w:t>Boston</w:t>
      </w:r>
      <w:r w:rsidRPr="00331615">
        <w:rPr>
          <w:rPrChange w:id="45" w:author="Microsoft Office User" w:date="2020-04-25T19:55:00Z">
            <w:rPr>
              <w:highlight w:val="yellow"/>
            </w:rPr>
          </w:rPrChange>
        </w:rPr>
        <w:t xml:space="preserve">, </w:t>
      </w:r>
      <w:r>
        <w:t>MA</w:t>
      </w:r>
      <w:r w:rsidRPr="00331615">
        <w:rPr>
          <w:rPrChange w:id="46" w:author="Microsoft Office User" w:date="2020-04-25T19:55:00Z">
            <w:rPr>
              <w:highlight w:val="yellow"/>
            </w:rPr>
          </w:rPrChange>
        </w:rPr>
        <w:t>.</w:t>
      </w:r>
      <w:r w:rsidRPr="001E05C1">
        <w:rPr>
          <w:bCs/>
          <w:i/>
          <w:iCs/>
        </w:rPr>
        <w:t xml:space="preserve"> </w:t>
      </w:r>
    </w:p>
    <w:p w14:paraId="183D8D85" w14:textId="77777777" w:rsidR="001E05C1" w:rsidRDefault="001E05C1" w:rsidP="00A90849">
      <w:pPr>
        <w:rPr>
          <w:b/>
        </w:rPr>
      </w:pPr>
    </w:p>
    <w:p w14:paraId="0B0BC58C" w14:textId="67B4A57D" w:rsidR="001E05C1" w:rsidRPr="001E05C1" w:rsidRDefault="001E05C1" w:rsidP="00A90849">
      <w:pPr>
        <w:rPr>
          <w:bCs/>
        </w:rPr>
      </w:pPr>
      <w:r>
        <w:rPr>
          <w:b/>
        </w:rPr>
        <w:t xml:space="preserve">Schwartz, E., </w:t>
      </w:r>
      <w:proofErr w:type="spellStart"/>
      <w:r w:rsidRPr="001E05C1">
        <w:rPr>
          <w:rFonts w:hint="cs"/>
          <w:bCs/>
        </w:rPr>
        <w:t>Sjøgård</w:t>
      </w:r>
      <w:proofErr w:type="spellEnd"/>
      <w:r>
        <w:rPr>
          <w:bCs/>
        </w:rPr>
        <w:t xml:space="preserve">, M., Baxter, B., </w:t>
      </w:r>
      <w:proofErr w:type="spellStart"/>
      <w:r>
        <w:rPr>
          <w:bCs/>
        </w:rPr>
        <w:t>Mylonas</w:t>
      </w:r>
      <w:proofErr w:type="spellEnd"/>
      <w:r>
        <w:rPr>
          <w:bCs/>
        </w:rPr>
        <w:t xml:space="preserve">, D., </w:t>
      </w:r>
      <w:proofErr w:type="spellStart"/>
      <w:r>
        <w:rPr>
          <w:bCs/>
        </w:rPr>
        <w:t>Manoach</w:t>
      </w:r>
      <w:proofErr w:type="spellEnd"/>
      <w:r>
        <w:rPr>
          <w:bCs/>
        </w:rPr>
        <w:t>, D.S. (2024, October 23</w:t>
      </w:r>
      <w:r w:rsidRPr="001E05C1">
        <w:rPr>
          <w:bCs/>
          <w:vertAlign w:val="superscript"/>
        </w:rPr>
        <w:t>rd</w:t>
      </w:r>
      <w:r>
        <w:rPr>
          <w:bCs/>
        </w:rPr>
        <w:t xml:space="preserve">). </w:t>
      </w:r>
      <w:r w:rsidRPr="001E05C1">
        <w:rPr>
          <w:rFonts w:hint="cs"/>
          <w:bCs/>
          <w:i/>
          <w:iCs/>
        </w:rPr>
        <w:t>Evaluating memory replay during wakeful rest and sleep in health and schizophrenia using MEG</w:t>
      </w:r>
      <w:r w:rsidRPr="001E05C1">
        <w:rPr>
          <w:bCs/>
          <w:i/>
          <w:iCs/>
        </w:rPr>
        <w:t>.</w:t>
      </w:r>
      <w:r w:rsidRPr="001E05C1">
        <w:rPr>
          <w:rFonts w:hint="cs"/>
          <w:bCs/>
        </w:rPr>
        <w:t xml:space="preserve"> </w:t>
      </w:r>
      <w:r w:rsidRPr="00331615">
        <w:rPr>
          <w:rPrChange w:id="47" w:author="Microsoft Office User" w:date="2020-04-25T19:55:00Z">
            <w:rPr>
              <w:highlight w:val="yellow"/>
            </w:rPr>
          </w:rPrChange>
        </w:rPr>
        <w:t xml:space="preserve">Poster </w:t>
      </w:r>
      <w:r>
        <w:t xml:space="preserve">presented </w:t>
      </w:r>
      <w:r w:rsidRPr="00331615">
        <w:rPr>
          <w:rPrChange w:id="48" w:author="Microsoft Office User" w:date="2020-04-25T19:55:00Z">
            <w:rPr>
              <w:highlight w:val="yellow"/>
            </w:rPr>
          </w:rPrChange>
        </w:rPr>
        <w:t>at</w:t>
      </w:r>
      <w:r>
        <w:t xml:space="preserve"> </w:t>
      </w:r>
      <w:r>
        <w:t>HMS Sleep Health Benefit</w:t>
      </w:r>
      <w:r w:rsidRPr="00331615">
        <w:rPr>
          <w:rPrChange w:id="49" w:author="Microsoft Office User" w:date="2020-04-25T19:55:00Z">
            <w:rPr>
              <w:highlight w:val="yellow"/>
            </w:rPr>
          </w:rPrChange>
        </w:rPr>
        <w:t xml:space="preserve">, </w:t>
      </w:r>
      <w:r>
        <w:t>Boston</w:t>
      </w:r>
      <w:r w:rsidRPr="00331615">
        <w:rPr>
          <w:rPrChange w:id="50" w:author="Microsoft Office User" w:date="2020-04-25T19:55:00Z">
            <w:rPr>
              <w:highlight w:val="yellow"/>
            </w:rPr>
          </w:rPrChange>
        </w:rPr>
        <w:t xml:space="preserve">, </w:t>
      </w:r>
      <w:r>
        <w:t>MA</w:t>
      </w:r>
      <w:r w:rsidRPr="00331615">
        <w:rPr>
          <w:rPrChange w:id="51" w:author="Microsoft Office User" w:date="2020-04-25T19:55:00Z">
            <w:rPr>
              <w:highlight w:val="yellow"/>
            </w:rPr>
          </w:rPrChange>
        </w:rPr>
        <w:t>.</w:t>
      </w:r>
    </w:p>
    <w:p w14:paraId="4DE13787" w14:textId="77777777" w:rsidR="001E05C1" w:rsidRDefault="001E05C1" w:rsidP="00A90849">
      <w:pPr>
        <w:rPr>
          <w:b/>
        </w:rPr>
      </w:pPr>
    </w:p>
    <w:p w14:paraId="1E6D50DB" w14:textId="5DA63F8F" w:rsidR="00370CA1" w:rsidRPr="00370CA1" w:rsidRDefault="00370CA1" w:rsidP="00A90849">
      <w:pPr>
        <w:rPr>
          <w:i/>
        </w:rPr>
      </w:pPr>
      <w:r w:rsidRPr="00331615">
        <w:rPr>
          <w:b/>
          <w:rPrChange w:id="52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53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54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>
        <w:t>Alreja</w:t>
      </w:r>
      <w:proofErr w:type="spellEnd"/>
      <w:r>
        <w:t xml:space="preserve">, A., Richardson, </w:t>
      </w:r>
      <w:r w:rsidR="007B54FE">
        <w:t>RM</w:t>
      </w:r>
      <w:r>
        <w:t xml:space="preserve">., Ghuman, A., </w:t>
      </w:r>
      <w:proofErr w:type="spellStart"/>
      <w:r w:rsidRPr="00331615">
        <w:rPr>
          <w:rPrChange w:id="55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56" w:author="Microsoft Office User" w:date="2020-04-25T19:55:00Z">
            <w:rPr>
              <w:highlight w:val="yellow"/>
            </w:rPr>
          </w:rPrChange>
        </w:rPr>
        <w:t xml:space="preserve"> S. (202</w:t>
      </w:r>
      <w:r>
        <w:t>3</w:t>
      </w:r>
      <w:r w:rsidRPr="00331615">
        <w:rPr>
          <w:rPrChange w:id="57" w:author="Microsoft Office User" w:date="2020-04-25T19:55:00Z">
            <w:rPr>
              <w:highlight w:val="yellow"/>
            </w:rPr>
          </w:rPrChange>
        </w:rPr>
        <w:t xml:space="preserve">, </w:t>
      </w:r>
      <w:r>
        <w:t>May</w:t>
      </w:r>
      <w:r w:rsidRPr="00331615">
        <w:rPr>
          <w:rPrChange w:id="58" w:author="Microsoft Office User" w:date="2020-04-25T19:55:00Z">
            <w:rPr>
              <w:highlight w:val="yellow"/>
            </w:rPr>
          </w:rPrChange>
        </w:rPr>
        <w:t xml:space="preserve"> </w:t>
      </w:r>
      <w:r>
        <w:t>19</w:t>
      </w:r>
      <w:r w:rsidRPr="00331615">
        <w:rPr>
          <w:rPrChange w:id="59" w:author="Microsoft Office User" w:date="2020-04-25T19:55:00Z">
            <w:rPr>
              <w:highlight w:val="yellow"/>
            </w:rPr>
          </w:rPrChange>
        </w:rPr>
        <w:t>-2</w:t>
      </w:r>
      <w:r>
        <w:t>4</w:t>
      </w:r>
      <w:r w:rsidRPr="00331615">
        <w:rPr>
          <w:rPrChange w:id="60" w:author="Microsoft Office User" w:date="2020-04-25T19:55:00Z">
            <w:rPr>
              <w:highlight w:val="yellow"/>
            </w:rPr>
          </w:rPrChange>
        </w:rPr>
        <w:t xml:space="preserve">). </w:t>
      </w:r>
      <w:del w:id="61" w:author="Microsoft Office User" w:date="2020-04-25T19:54:00Z">
        <w:r w:rsidRPr="002E2F3E" w:rsidDel="00DE4CBB">
          <w:rPr>
            <w:i/>
            <w:rPrChange w:id="62" w:author="Microsoft Office User" w:date="2020-04-25T19:55:00Z">
              <w:rPr>
                <w:i/>
                <w:highlight w:val="yellow"/>
              </w:rPr>
            </w:rPrChange>
          </w:rPr>
          <w:delText>Investigating t</w:delText>
        </w:r>
      </w:del>
      <w:r w:rsidR="007B54FE">
        <w:rPr>
          <w:i/>
        </w:rPr>
        <w:t xml:space="preserve">  </w:t>
      </w:r>
      <w:r w:rsidR="007B54FE" w:rsidRPr="007B54FE">
        <w:rPr>
          <w:i/>
        </w:rPr>
        <w:t xml:space="preserve">Comparing </w:t>
      </w:r>
      <w:proofErr w:type="spellStart"/>
      <w:r w:rsidR="007B54FE" w:rsidRPr="007B54FE">
        <w:rPr>
          <w:i/>
        </w:rPr>
        <w:t>iEEG</w:t>
      </w:r>
      <w:proofErr w:type="spellEnd"/>
      <w:r w:rsidR="007B54FE" w:rsidRPr="007B54FE">
        <w:rPr>
          <w:i/>
        </w:rPr>
        <w:t xml:space="preserve"> responses and deep networks with Bayesian statistics challenges the view that lateral face-selective regions are specialized for facial expression recognition over identity recognition</w:t>
      </w:r>
      <w:r w:rsidRPr="00331615">
        <w:rPr>
          <w:i/>
          <w:rPrChange w:id="63" w:author="Microsoft Office User" w:date="2020-04-25T19:55:00Z">
            <w:rPr>
              <w:i/>
              <w:highlight w:val="yellow"/>
            </w:rPr>
          </w:rPrChange>
        </w:rPr>
        <w:t>.</w:t>
      </w:r>
      <w:r w:rsidRPr="00331615">
        <w:rPr>
          <w:rPrChange w:id="64" w:author="Microsoft Office User" w:date="2020-04-25T19:55:00Z">
            <w:rPr>
              <w:highlight w:val="yellow"/>
            </w:rPr>
          </w:rPrChange>
        </w:rPr>
        <w:t xml:space="preserve"> </w:t>
      </w:r>
      <w:r w:rsidR="004C5F72">
        <w:t xml:space="preserve">Talk given </w:t>
      </w:r>
      <w:r w:rsidRPr="00331615">
        <w:rPr>
          <w:rPrChange w:id="65" w:author="Microsoft Office User" w:date="2020-04-25T19:55:00Z">
            <w:rPr>
              <w:highlight w:val="yellow"/>
            </w:rPr>
          </w:rPrChange>
        </w:rPr>
        <w:t>at Vision Sciences Society Meeting, St. Pete Beach, FL.</w:t>
      </w:r>
      <w:r>
        <w:t xml:space="preserve"> </w:t>
      </w:r>
    </w:p>
    <w:p w14:paraId="06A63003" w14:textId="77777777" w:rsidR="00370CA1" w:rsidRDefault="00370CA1" w:rsidP="00A90849">
      <w:pPr>
        <w:rPr>
          <w:b/>
        </w:rPr>
      </w:pPr>
    </w:p>
    <w:p w14:paraId="24CE156F" w14:textId="2D39B3AE" w:rsidR="00A90849" w:rsidRPr="00A90849" w:rsidRDefault="00A90849" w:rsidP="00A90849">
      <w:r w:rsidRPr="00331615">
        <w:rPr>
          <w:b/>
          <w:rPrChange w:id="66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67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68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69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70" w:author="Microsoft Office User" w:date="2020-04-25T19:55:00Z">
            <w:rPr>
              <w:highlight w:val="yellow"/>
            </w:rPr>
          </w:rPrChange>
        </w:rPr>
        <w:t xml:space="preserve">, K., </w:t>
      </w:r>
      <w:r>
        <w:t xml:space="preserve">Saxe, R., </w:t>
      </w:r>
      <w:proofErr w:type="spellStart"/>
      <w:r w:rsidRPr="00331615">
        <w:rPr>
          <w:rPrChange w:id="71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72" w:author="Microsoft Office User" w:date="2020-04-25T19:55:00Z">
            <w:rPr>
              <w:highlight w:val="yellow"/>
            </w:rPr>
          </w:rPrChange>
        </w:rPr>
        <w:t xml:space="preserve"> S. (202</w:t>
      </w:r>
      <w:r>
        <w:t>2</w:t>
      </w:r>
      <w:r w:rsidRPr="00331615">
        <w:rPr>
          <w:rPrChange w:id="73" w:author="Microsoft Office User" w:date="2020-04-25T19:55:00Z">
            <w:rPr>
              <w:highlight w:val="yellow"/>
            </w:rPr>
          </w:rPrChange>
        </w:rPr>
        <w:t xml:space="preserve">, </w:t>
      </w:r>
      <w:r>
        <w:t>August</w:t>
      </w:r>
      <w:r w:rsidRPr="00331615">
        <w:rPr>
          <w:rPrChange w:id="74" w:author="Microsoft Office User" w:date="2020-04-25T19:55:00Z">
            <w:rPr>
              <w:highlight w:val="yellow"/>
            </w:rPr>
          </w:rPrChange>
        </w:rPr>
        <w:t xml:space="preserve"> </w:t>
      </w:r>
      <w:r>
        <w:t>25</w:t>
      </w:r>
      <w:r w:rsidRPr="00331615">
        <w:rPr>
          <w:rPrChange w:id="75" w:author="Microsoft Office User" w:date="2020-04-25T19:55:00Z">
            <w:rPr>
              <w:highlight w:val="yellow"/>
            </w:rPr>
          </w:rPrChange>
        </w:rPr>
        <w:t>-2</w:t>
      </w:r>
      <w:r>
        <w:t>8</w:t>
      </w:r>
      <w:r w:rsidRPr="00331615">
        <w:rPr>
          <w:rPrChange w:id="76" w:author="Microsoft Office User" w:date="2020-04-25T19:55:00Z">
            <w:rPr>
              <w:highlight w:val="yellow"/>
            </w:rPr>
          </w:rPrChange>
        </w:rPr>
        <w:t xml:space="preserve">). </w:t>
      </w:r>
      <w:del w:id="77" w:author="Microsoft Office User" w:date="2020-04-25T19:54:00Z">
        <w:r w:rsidRPr="002E2F3E" w:rsidDel="00DE4CBB">
          <w:rPr>
            <w:i/>
            <w:rPrChange w:id="78" w:author="Microsoft Office User" w:date="2020-04-25T19:55:00Z">
              <w:rPr>
                <w:i/>
                <w:highlight w:val="yellow"/>
              </w:rPr>
            </w:rPrChange>
          </w:rPr>
          <w:delText>Investigating the</w:delText>
        </w:r>
      </w:del>
      <w:r w:rsidRPr="00331615">
        <w:rPr>
          <w:rPrChange w:id="79" w:author="Microsoft Office User" w:date="2020-04-25T19:55:00Z">
            <w:rPr>
              <w:highlight w:val="yellow"/>
            </w:rPr>
          </w:rPrChange>
        </w:rPr>
        <w:t xml:space="preserve"> </w:t>
      </w:r>
      <w:r w:rsidRPr="00A90849">
        <w:rPr>
          <w:i/>
        </w:rPr>
        <w:t>Spontaneous Learning of Face Identity in Expression-Trained Deep Nets</w:t>
      </w:r>
      <w:r w:rsidRPr="00A90849">
        <w:t>.</w:t>
      </w:r>
      <w:r>
        <w:t xml:space="preserve"> </w:t>
      </w:r>
      <w:r w:rsidRPr="00331615">
        <w:rPr>
          <w:rPrChange w:id="80" w:author="Microsoft Office User" w:date="2020-04-25T19:55:00Z">
            <w:rPr>
              <w:highlight w:val="yellow"/>
            </w:rPr>
          </w:rPrChange>
        </w:rPr>
        <w:t xml:space="preserve">Poster </w:t>
      </w:r>
      <w:r w:rsidR="007B54FE">
        <w:t xml:space="preserve">presented </w:t>
      </w:r>
      <w:r w:rsidRPr="00331615">
        <w:rPr>
          <w:rPrChange w:id="81" w:author="Microsoft Office User" w:date="2020-04-25T19:55:00Z">
            <w:rPr>
              <w:highlight w:val="yellow"/>
            </w:rPr>
          </w:rPrChange>
        </w:rPr>
        <w:t>at</w:t>
      </w:r>
      <w:r>
        <w:t xml:space="preserve"> </w:t>
      </w:r>
      <w:r w:rsidRPr="00A90849">
        <w:t>Conference on Cognitive Computational Neuroscience</w:t>
      </w:r>
      <w:r w:rsidRPr="00331615">
        <w:rPr>
          <w:rPrChange w:id="82" w:author="Microsoft Office User" w:date="2020-04-25T19:55:00Z">
            <w:rPr>
              <w:highlight w:val="yellow"/>
            </w:rPr>
          </w:rPrChange>
        </w:rPr>
        <w:t>, S</w:t>
      </w:r>
      <w:r>
        <w:t>an Francisco</w:t>
      </w:r>
      <w:r w:rsidRPr="00331615">
        <w:rPr>
          <w:rPrChange w:id="83" w:author="Microsoft Office User" w:date="2020-04-25T19:55:00Z">
            <w:rPr>
              <w:highlight w:val="yellow"/>
            </w:rPr>
          </w:rPrChange>
        </w:rPr>
        <w:t xml:space="preserve">, </w:t>
      </w:r>
      <w:r>
        <w:t>CA</w:t>
      </w:r>
      <w:r w:rsidRPr="00331615">
        <w:rPr>
          <w:rPrChange w:id="84" w:author="Microsoft Office User" w:date="2020-04-25T19:55:00Z">
            <w:rPr>
              <w:highlight w:val="yellow"/>
            </w:rPr>
          </w:rPrChange>
        </w:rPr>
        <w:t>.</w:t>
      </w:r>
      <w:r>
        <w:t xml:space="preserve"> </w:t>
      </w:r>
    </w:p>
    <w:p w14:paraId="3E621329" w14:textId="77777777" w:rsidR="00A90849" w:rsidRDefault="00A90849">
      <w:pPr>
        <w:rPr>
          <w:b/>
        </w:rPr>
      </w:pPr>
    </w:p>
    <w:p w14:paraId="7B332E57" w14:textId="53109647" w:rsidR="002E2F3E" w:rsidRPr="002E2F3E" w:rsidRDefault="002E2F3E">
      <w:pPr>
        <w:rPr>
          <w:i/>
        </w:rPr>
      </w:pPr>
      <w:r w:rsidRPr="00331615">
        <w:rPr>
          <w:b/>
          <w:rPrChange w:id="85" w:author="Microsoft Office User" w:date="2020-04-25T19:55:00Z">
            <w:rPr>
              <w:b/>
              <w:highlight w:val="yellow"/>
            </w:rPr>
          </w:rPrChange>
        </w:rPr>
        <w:lastRenderedPageBreak/>
        <w:t>Schwartz</w:t>
      </w:r>
      <w:r w:rsidRPr="00331615">
        <w:rPr>
          <w:b/>
        </w:rPr>
        <w:t>,</w:t>
      </w:r>
      <w:r w:rsidRPr="00331615">
        <w:rPr>
          <w:b/>
          <w:rPrChange w:id="86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87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88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89" w:author="Microsoft Office User" w:date="2020-04-25T19:55:00Z">
            <w:rPr>
              <w:highlight w:val="yellow"/>
            </w:rPr>
          </w:rPrChange>
        </w:rPr>
        <w:t xml:space="preserve">, K., </w:t>
      </w:r>
      <w:proofErr w:type="spellStart"/>
      <w:r>
        <w:t>Alreja</w:t>
      </w:r>
      <w:proofErr w:type="spellEnd"/>
      <w:r>
        <w:t xml:space="preserve">, A., Ghuman, A., </w:t>
      </w:r>
      <w:proofErr w:type="spellStart"/>
      <w:r w:rsidRPr="00331615">
        <w:rPr>
          <w:rPrChange w:id="90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91" w:author="Microsoft Office User" w:date="2020-04-25T19:55:00Z">
            <w:rPr>
              <w:highlight w:val="yellow"/>
            </w:rPr>
          </w:rPrChange>
        </w:rPr>
        <w:t xml:space="preserve"> S. (202</w:t>
      </w:r>
      <w:r>
        <w:t>1</w:t>
      </w:r>
      <w:r w:rsidRPr="00331615">
        <w:rPr>
          <w:rPrChange w:id="92" w:author="Microsoft Office User" w:date="2020-04-25T19:55:00Z">
            <w:rPr>
              <w:highlight w:val="yellow"/>
            </w:rPr>
          </w:rPrChange>
        </w:rPr>
        <w:t xml:space="preserve">, </w:t>
      </w:r>
      <w:r>
        <w:t>May</w:t>
      </w:r>
      <w:r w:rsidRPr="00331615">
        <w:rPr>
          <w:rPrChange w:id="93" w:author="Microsoft Office User" w:date="2020-04-25T19:55:00Z">
            <w:rPr>
              <w:highlight w:val="yellow"/>
            </w:rPr>
          </w:rPrChange>
        </w:rPr>
        <w:t xml:space="preserve"> </w:t>
      </w:r>
      <w:r>
        <w:t>21</w:t>
      </w:r>
      <w:r w:rsidRPr="00331615">
        <w:rPr>
          <w:rPrChange w:id="94" w:author="Microsoft Office User" w:date="2020-04-25T19:55:00Z">
            <w:rPr>
              <w:highlight w:val="yellow"/>
            </w:rPr>
          </w:rPrChange>
        </w:rPr>
        <w:t>-2</w:t>
      </w:r>
      <w:r>
        <w:t>6</w:t>
      </w:r>
      <w:r w:rsidRPr="00331615">
        <w:rPr>
          <w:rPrChange w:id="95" w:author="Microsoft Office User" w:date="2020-04-25T19:55:00Z">
            <w:rPr>
              <w:highlight w:val="yellow"/>
            </w:rPr>
          </w:rPrChange>
        </w:rPr>
        <w:t xml:space="preserve">). </w:t>
      </w:r>
      <w:del w:id="96" w:author="Microsoft Office User" w:date="2020-04-25T19:54:00Z">
        <w:r w:rsidRPr="002E2F3E" w:rsidDel="00DE4CBB">
          <w:rPr>
            <w:i/>
            <w:rPrChange w:id="97" w:author="Microsoft Office User" w:date="2020-04-25T19:55:00Z">
              <w:rPr>
                <w:i/>
                <w:highlight w:val="yellow"/>
              </w:rPr>
            </w:rPrChange>
          </w:rPr>
          <w:delText xml:space="preserve">Investigating the </w:delText>
        </w:r>
      </w:del>
      <w:r w:rsidRPr="002E2F3E">
        <w:rPr>
          <w:bCs/>
          <w:i/>
        </w:rPr>
        <w:t xml:space="preserve">Deep networks trained to recognize facial expressions predict ventral face-selective </w:t>
      </w:r>
      <w:proofErr w:type="spellStart"/>
      <w:r w:rsidRPr="002E2F3E">
        <w:rPr>
          <w:bCs/>
          <w:i/>
        </w:rPr>
        <w:t>ECoG</w:t>
      </w:r>
      <w:proofErr w:type="spellEnd"/>
      <w:r w:rsidRPr="002E2F3E">
        <w:rPr>
          <w:bCs/>
          <w:i/>
        </w:rPr>
        <w:t xml:space="preserve"> responses as well as networks trained to recognize identity</w:t>
      </w:r>
      <w:r w:rsidRPr="00331615">
        <w:rPr>
          <w:i/>
          <w:rPrChange w:id="98" w:author="Microsoft Office User" w:date="2020-04-25T19:55:00Z">
            <w:rPr>
              <w:i/>
              <w:highlight w:val="yellow"/>
            </w:rPr>
          </w:rPrChange>
        </w:rPr>
        <w:t>.</w:t>
      </w:r>
      <w:r w:rsidRPr="00331615">
        <w:rPr>
          <w:rPrChange w:id="99" w:author="Microsoft Office User" w:date="2020-04-25T19:55:00Z">
            <w:rPr>
              <w:highlight w:val="yellow"/>
            </w:rPr>
          </w:rPrChange>
        </w:rPr>
        <w:t xml:space="preserve"> Poster submitted for presentation at Vision Sciences Society Meeting, St. Pete Beach, FL.</w:t>
      </w:r>
      <w:r>
        <w:t xml:space="preserve"> </w:t>
      </w:r>
    </w:p>
    <w:p w14:paraId="2613C5D9" w14:textId="77777777" w:rsidR="002E2F3E" w:rsidRDefault="002E2F3E">
      <w:pPr>
        <w:rPr>
          <w:b/>
        </w:rPr>
      </w:pPr>
    </w:p>
    <w:p w14:paraId="50B23EAB" w14:textId="7585B8E9" w:rsidR="009C101A" w:rsidRPr="00331615" w:rsidRDefault="009C101A">
      <w:pPr>
        <w:rPr>
          <w:b/>
        </w:rPr>
      </w:pPr>
      <w:r w:rsidRPr="00331615">
        <w:rPr>
          <w:b/>
          <w:rPrChange w:id="100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101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102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103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104" w:author="Microsoft Office User" w:date="2020-04-25T19:55:00Z">
            <w:rPr>
              <w:highlight w:val="yellow"/>
            </w:rPr>
          </w:rPrChange>
        </w:rPr>
        <w:t xml:space="preserve">, K., </w:t>
      </w:r>
      <w:proofErr w:type="spellStart"/>
      <w:r w:rsidRPr="00331615">
        <w:rPr>
          <w:rPrChange w:id="105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106" w:author="Microsoft Office User" w:date="2020-04-25T19:55:00Z">
            <w:rPr>
              <w:highlight w:val="yellow"/>
            </w:rPr>
          </w:rPrChange>
        </w:rPr>
        <w:t xml:space="preserve"> S. (2020,</w:t>
      </w:r>
      <w:r w:rsidR="00D50411" w:rsidRPr="00331615">
        <w:t xml:space="preserve"> August 18</w:t>
      </w:r>
      <w:r w:rsidRPr="00331615">
        <w:rPr>
          <w:rPrChange w:id="107" w:author="Microsoft Office User" w:date="2020-04-25T19:55:00Z">
            <w:rPr>
              <w:highlight w:val="yellow"/>
            </w:rPr>
          </w:rPrChange>
        </w:rPr>
        <w:t xml:space="preserve">). </w:t>
      </w:r>
      <w:del w:id="108" w:author="Microsoft Office User" w:date="2020-04-25T19:54:00Z">
        <w:r w:rsidRPr="00331615" w:rsidDel="00DE4CBB">
          <w:rPr>
            <w:i/>
            <w:rPrChange w:id="109" w:author="Microsoft Office User" w:date="2020-04-25T19:55:00Z">
              <w:rPr>
                <w:i/>
                <w:highlight w:val="yellow"/>
              </w:rPr>
            </w:rPrChange>
          </w:rPr>
          <w:delText xml:space="preserve">Investigating the </w:delText>
        </w:r>
      </w:del>
      <w:r w:rsidR="00D50411" w:rsidRPr="00331615">
        <w:rPr>
          <w:i/>
        </w:rPr>
        <w:t>Investigating</w:t>
      </w:r>
      <w:r w:rsidRPr="00331615">
        <w:rPr>
          <w:i/>
          <w:rPrChange w:id="110" w:author="Microsoft Office User" w:date="2020-04-25T19:55:00Z">
            <w:rPr>
              <w:i/>
              <w:highlight w:val="yellow"/>
            </w:rPr>
          </w:rPrChange>
        </w:rPr>
        <w:t xml:space="preserve"> </w:t>
      </w:r>
      <w:r w:rsidR="00A06925" w:rsidRPr="00331615">
        <w:rPr>
          <w:i/>
        </w:rPr>
        <w:t xml:space="preserve">the emergence of </w:t>
      </w:r>
      <w:r w:rsidRPr="00331615">
        <w:rPr>
          <w:i/>
          <w:rPrChange w:id="111" w:author="Microsoft Office User" w:date="2020-04-25T19:55:00Z">
            <w:rPr>
              <w:i/>
              <w:highlight w:val="yellow"/>
            </w:rPr>
          </w:rPrChange>
        </w:rPr>
        <w:t>expression</w:t>
      </w:r>
      <w:r w:rsidR="00A06925" w:rsidRPr="00331615">
        <w:rPr>
          <w:i/>
        </w:rPr>
        <w:t xml:space="preserve"> and identity</w:t>
      </w:r>
      <w:r w:rsidRPr="00331615">
        <w:rPr>
          <w:i/>
          <w:rPrChange w:id="112" w:author="Microsoft Office User" w:date="2020-04-25T19:55:00Z">
            <w:rPr>
              <w:i/>
              <w:highlight w:val="yellow"/>
            </w:rPr>
          </w:rPrChange>
        </w:rPr>
        <w:t xml:space="preserve"> representations in</w:t>
      </w:r>
      <w:r w:rsidR="00A06925" w:rsidRPr="00331615">
        <w:rPr>
          <w:i/>
        </w:rPr>
        <w:t xml:space="preserve"> a</w:t>
      </w:r>
      <w:r w:rsidRPr="00331615">
        <w:rPr>
          <w:i/>
          <w:rPrChange w:id="113" w:author="Microsoft Office User" w:date="2020-04-25T19:55:00Z">
            <w:rPr>
              <w:i/>
              <w:highlight w:val="yellow"/>
            </w:rPr>
          </w:rPrChange>
        </w:rPr>
        <w:t xml:space="preserve"> neural network</w:t>
      </w:r>
      <w:r w:rsidR="00A06925" w:rsidRPr="00331615">
        <w:rPr>
          <w:i/>
        </w:rPr>
        <w:t xml:space="preserve"> </w:t>
      </w:r>
      <w:r w:rsidR="00A06925" w:rsidRPr="00331615">
        <w:rPr>
          <w:i/>
          <w:rPrChange w:id="114" w:author="Microsoft Office User" w:date="2020-04-25T19:55:00Z">
            <w:rPr>
              <w:i/>
              <w:highlight w:val="yellow"/>
            </w:rPr>
          </w:rPrChange>
        </w:rPr>
        <w:t>trained to discriminate identities</w:t>
      </w:r>
      <w:r w:rsidRPr="00331615">
        <w:rPr>
          <w:i/>
          <w:rPrChange w:id="115" w:author="Microsoft Office User" w:date="2020-04-25T19:55:00Z">
            <w:rPr>
              <w:i/>
              <w:highlight w:val="yellow"/>
            </w:rPr>
          </w:rPrChange>
        </w:rPr>
        <w:t>.</w:t>
      </w:r>
      <w:r w:rsidRPr="00331615">
        <w:rPr>
          <w:rPrChange w:id="116" w:author="Microsoft Office User" w:date="2020-04-25T19:55:00Z">
            <w:rPr>
              <w:highlight w:val="yellow"/>
            </w:rPr>
          </w:rPrChange>
        </w:rPr>
        <w:t xml:space="preserve"> Poster</w:t>
      </w:r>
      <w:r w:rsidRPr="00331615">
        <w:t xml:space="preserve"> presented at Center for Brains, Minds, and Machines virtual summer program</w:t>
      </w:r>
      <w:r w:rsidR="00D50411" w:rsidRPr="00331615">
        <w:t>.</w:t>
      </w:r>
    </w:p>
    <w:p w14:paraId="016F9596" w14:textId="77777777" w:rsidR="009C101A" w:rsidRPr="00331615" w:rsidRDefault="009C101A">
      <w:pPr>
        <w:rPr>
          <w:b/>
        </w:rPr>
      </w:pPr>
    </w:p>
    <w:p w14:paraId="44B87759" w14:textId="152B80B7" w:rsidR="00070638" w:rsidRPr="00331615" w:rsidRDefault="00070638">
      <w:r w:rsidRPr="00331615">
        <w:rPr>
          <w:b/>
          <w:rPrChange w:id="117" w:author="Microsoft Office User" w:date="2020-04-25T19:55:00Z">
            <w:rPr>
              <w:b/>
              <w:highlight w:val="yellow"/>
            </w:rPr>
          </w:rPrChange>
        </w:rPr>
        <w:t>Schwartz</w:t>
      </w:r>
      <w:r w:rsidR="009C101A" w:rsidRPr="00331615">
        <w:rPr>
          <w:b/>
        </w:rPr>
        <w:t>,</w:t>
      </w:r>
      <w:r w:rsidRPr="00331615">
        <w:rPr>
          <w:b/>
          <w:rPrChange w:id="118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119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120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121" w:author="Microsoft Office User" w:date="2020-04-25T19:55:00Z">
            <w:rPr>
              <w:highlight w:val="yellow"/>
            </w:rPr>
          </w:rPrChange>
        </w:rPr>
        <w:t xml:space="preserve">, K., </w:t>
      </w:r>
      <w:proofErr w:type="spellStart"/>
      <w:r w:rsidRPr="00331615">
        <w:rPr>
          <w:rPrChange w:id="122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="009C101A" w:rsidRPr="00331615">
        <w:t>,</w:t>
      </w:r>
      <w:r w:rsidRPr="00331615">
        <w:rPr>
          <w:rPrChange w:id="123" w:author="Microsoft Office User" w:date="2020-04-25T19:55:00Z">
            <w:rPr>
              <w:highlight w:val="yellow"/>
            </w:rPr>
          </w:rPrChange>
        </w:rPr>
        <w:t xml:space="preserve"> S. (2020, June 19-24). </w:t>
      </w:r>
      <w:del w:id="124" w:author="Microsoft Office User" w:date="2020-04-25T19:54:00Z">
        <w:r w:rsidRPr="00331615" w:rsidDel="00DE4CBB">
          <w:rPr>
            <w:i/>
            <w:rPrChange w:id="125" w:author="Microsoft Office User" w:date="2020-04-25T19:55:00Z">
              <w:rPr>
                <w:i/>
                <w:highlight w:val="yellow"/>
              </w:rPr>
            </w:rPrChange>
          </w:rPr>
          <w:delText xml:space="preserve">Investigating the </w:delText>
        </w:r>
      </w:del>
      <w:ins w:id="126" w:author="Microsoft Office User" w:date="2020-04-25T19:54:00Z">
        <w:r w:rsidR="00DE4CBB" w:rsidRPr="00331615">
          <w:rPr>
            <w:i/>
            <w:rPrChange w:id="127" w:author="Microsoft Office User" w:date="2020-04-25T19:55:00Z">
              <w:rPr>
                <w:i/>
                <w:highlight w:val="yellow"/>
              </w:rPr>
            </w:rPrChange>
          </w:rPr>
          <w:t>E</w:t>
        </w:r>
      </w:ins>
      <w:del w:id="128" w:author="Microsoft Office User" w:date="2020-04-25T19:54:00Z">
        <w:r w:rsidRPr="00331615" w:rsidDel="00DE4CBB">
          <w:rPr>
            <w:i/>
            <w:rPrChange w:id="129" w:author="Microsoft Office User" w:date="2020-04-25T19:55:00Z">
              <w:rPr>
                <w:i/>
                <w:highlight w:val="yellow"/>
              </w:rPr>
            </w:rPrChange>
          </w:rPr>
          <w:delText>e</w:delText>
        </w:r>
      </w:del>
      <w:r w:rsidRPr="00331615">
        <w:rPr>
          <w:i/>
          <w:rPrChange w:id="130" w:author="Microsoft Office User" w:date="2020-04-25T19:55:00Z">
            <w:rPr>
              <w:i/>
              <w:highlight w:val="yellow"/>
            </w:rPr>
          </w:rPrChange>
        </w:rPr>
        <w:t>mergence of expression representations in a neural network trained to discriminate identities.</w:t>
      </w:r>
      <w:r w:rsidRPr="00331615">
        <w:rPr>
          <w:rPrChange w:id="131" w:author="Microsoft Office User" w:date="2020-04-25T19:55:00Z">
            <w:rPr>
              <w:highlight w:val="yellow"/>
            </w:rPr>
          </w:rPrChange>
        </w:rPr>
        <w:t xml:space="preserve"> </w:t>
      </w:r>
      <w:r w:rsidR="00793C9B" w:rsidRPr="00331615">
        <w:rPr>
          <w:rPrChange w:id="132" w:author="Microsoft Office User" w:date="2020-04-25T19:55:00Z">
            <w:rPr>
              <w:highlight w:val="yellow"/>
            </w:rPr>
          </w:rPrChange>
        </w:rPr>
        <w:t>Poster</w:t>
      </w:r>
      <w:r w:rsidR="00793C9B" w:rsidRPr="00331615">
        <w:t xml:space="preserve"> presented at </w:t>
      </w:r>
      <w:r w:rsidRPr="00331615">
        <w:rPr>
          <w:rPrChange w:id="133" w:author="Microsoft Office User" w:date="2020-04-25T19:55:00Z">
            <w:rPr>
              <w:highlight w:val="yellow"/>
            </w:rPr>
          </w:rPrChange>
        </w:rPr>
        <w:t>Vision Sciences Society Meeting, St. Pete Beach, FL.</w:t>
      </w:r>
    </w:p>
    <w:p w14:paraId="46C5CD5E" w14:textId="77777777" w:rsidR="00070638" w:rsidRPr="00331615" w:rsidRDefault="00070638" w:rsidP="007D4384">
      <w:pPr>
        <w:rPr>
          <w:b/>
        </w:rPr>
      </w:pPr>
    </w:p>
    <w:p w14:paraId="7D5F827E" w14:textId="54E41F3B" w:rsidR="00070638" w:rsidRPr="00331615" w:rsidRDefault="00F378ED" w:rsidP="007D4384">
      <w:r w:rsidRPr="00331615">
        <w:rPr>
          <w:b/>
        </w:rPr>
        <w:t>Schwartz</w:t>
      </w:r>
      <w:r w:rsidR="009C101A" w:rsidRPr="00331615">
        <w:rPr>
          <w:b/>
        </w:rPr>
        <w:t>,</w:t>
      </w:r>
      <w:r w:rsidRPr="00331615">
        <w:rPr>
          <w:b/>
        </w:rPr>
        <w:t xml:space="preserve"> E.</w:t>
      </w:r>
      <w:r w:rsidRPr="00331615">
        <w:t xml:space="preserve">, </w:t>
      </w:r>
      <w:proofErr w:type="spellStart"/>
      <w:r w:rsidRPr="00331615">
        <w:t>O’Nell</w:t>
      </w:r>
      <w:proofErr w:type="spellEnd"/>
      <w:r w:rsidRPr="00331615">
        <w:t xml:space="preserve">, K., </w:t>
      </w:r>
      <w:proofErr w:type="spellStart"/>
      <w:r w:rsidRPr="00331615">
        <w:t>Anzellotti</w:t>
      </w:r>
      <w:proofErr w:type="spellEnd"/>
      <w:r w:rsidR="009C101A" w:rsidRPr="00331615">
        <w:t>,</w:t>
      </w:r>
      <w:r w:rsidRPr="00331615">
        <w:t xml:space="preserve"> S.</w:t>
      </w:r>
      <w:r w:rsidR="00E10544" w:rsidRPr="00331615">
        <w:t xml:space="preserve"> (2020, March</w:t>
      </w:r>
      <w:r w:rsidR="002B18EA" w:rsidRPr="00331615">
        <w:t xml:space="preserve"> 2-5</w:t>
      </w:r>
      <w:r w:rsidR="00E10544" w:rsidRPr="00331615">
        <w:t xml:space="preserve">). </w:t>
      </w:r>
      <w:r w:rsidR="00E10544" w:rsidRPr="00331615">
        <w:rPr>
          <w:i/>
        </w:rPr>
        <w:t>Investigating the emergence of expression</w:t>
      </w:r>
      <w:r w:rsidR="002B18EA" w:rsidRPr="00331615">
        <w:rPr>
          <w:i/>
        </w:rPr>
        <w:t xml:space="preserve"> </w:t>
      </w:r>
      <w:r w:rsidR="00E10544" w:rsidRPr="00331615">
        <w:rPr>
          <w:i/>
        </w:rPr>
        <w:t>representations in a neural network trained to discriminate identities.</w:t>
      </w:r>
      <w:r w:rsidR="00E10544" w:rsidRPr="00331615">
        <w:t xml:space="preserve"> </w:t>
      </w:r>
      <w:r w:rsidR="00793C9B" w:rsidRPr="00331615">
        <w:rPr>
          <w:rPrChange w:id="134" w:author="Microsoft Office User" w:date="2020-04-25T19:55:00Z">
            <w:rPr>
              <w:highlight w:val="yellow"/>
            </w:rPr>
          </w:rPrChange>
        </w:rPr>
        <w:t>Poster</w:t>
      </w:r>
      <w:r w:rsidR="00793C9B" w:rsidRPr="00331615">
        <w:t xml:space="preserve"> presented </w:t>
      </w:r>
      <w:r w:rsidR="00E10544" w:rsidRPr="00331615">
        <w:t>at Cognitive Neuroscience Society Annual Meeting, Boston, MA.</w:t>
      </w:r>
    </w:p>
    <w:p w14:paraId="40A0DF11" w14:textId="77777777" w:rsidR="00F378ED" w:rsidRPr="00331615" w:rsidRDefault="00F378ED" w:rsidP="0056175D">
      <w:pPr>
        <w:tabs>
          <w:tab w:val="left" w:pos="360"/>
        </w:tabs>
      </w:pPr>
    </w:p>
    <w:p w14:paraId="28ABA32C" w14:textId="77777777" w:rsidR="00FF6031" w:rsidRPr="00331615" w:rsidRDefault="008D513C" w:rsidP="00FF6031">
      <w:pPr>
        <w:tabs>
          <w:tab w:val="left" w:pos="360"/>
        </w:tabs>
      </w:pPr>
      <w:r w:rsidRPr="00331615">
        <w:t xml:space="preserve">Blumen, H., </w:t>
      </w:r>
      <w:r w:rsidRPr="00331615">
        <w:rPr>
          <w:b/>
        </w:rPr>
        <w:t>Schwartz, E.</w:t>
      </w:r>
      <w:r w:rsidRPr="00331615">
        <w:t xml:space="preserve">, </w:t>
      </w:r>
      <w:proofErr w:type="spellStart"/>
      <w:r w:rsidRPr="00331615">
        <w:t>Allali</w:t>
      </w:r>
      <w:proofErr w:type="spellEnd"/>
      <w:r w:rsidRPr="00331615">
        <w:t xml:space="preserve">, G., </w:t>
      </w:r>
      <w:proofErr w:type="spellStart"/>
      <w:r w:rsidRPr="00331615">
        <w:t>Beauchet</w:t>
      </w:r>
      <w:proofErr w:type="spellEnd"/>
      <w:r w:rsidRPr="00331615">
        <w:t xml:space="preserve">, O., Brickman, A., </w:t>
      </w:r>
      <w:proofErr w:type="spellStart"/>
      <w:r w:rsidRPr="00331615">
        <w:t>Callisaya</w:t>
      </w:r>
      <w:proofErr w:type="spellEnd"/>
      <w:r w:rsidRPr="00331615">
        <w:t xml:space="preserve">, M., Takehiko, D., </w:t>
      </w:r>
    </w:p>
    <w:p w14:paraId="38766ACF" w14:textId="2E52D9D8" w:rsidR="00FF6031" w:rsidRPr="00331615" w:rsidRDefault="008D513C" w:rsidP="00FF6031">
      <w:pPr>
        <w:tabs>
          <w:tab w:val="left" w:pos="360"/>
        </w:tabs>
        <w:rPr>
          <w:i/>
        </w:rPr>
      </w:pPr>
      <w:r w:rsidRPr="00331615">
        <w:t xml:space="preserve">Lipton, R., Shimada, H., Srikanth, V., </w:t>
      </w:r>
      <w:proofErr w:type="spellStart"/>
      <w:r w:rsidRPr="00331615">
        <w:t>Verghese</w:t>
      </w:r>
      <w:proofErr w:type="spellEnd"/>
      <w:r w:rsidRPr="00331615">
        <w:t>, J. (2019, July</w:t>
      </w:r>
      <w:r w:rsidR="002B18EA" w:rsidRPr="00331615">
        <w:t xml:space="preserve"> 14-17</w:t>
      </w:r>
      <w:r w:rsidRPr="00331615">
        <w:t xml:space="preserve">). </w:t>
      </w:r>
      <w:r w:rsidRPr="00331615">
        <w:rPr>
          <w:i/>
        </w:rPr>
        <w:t xml:space="preserve">Cortical Thinning in the </w:t>
      </w:r>
      <w:r w:rsidR="00FF6031" w:rsidRPr="00331615">
        <w:rPr>
          <w:i/>
        </w:rPr>
        <w:t xml:space="preserve"> </w:t>
      </w:r>
    </w:p>
    <w:p w14:paraId="766B051F" w14:textId="62895F7A" w:rsidR="008D513C" w:rsidRPr="00331615" w:rsidRDefault="008D513C" w:rsidP="00FF6031">
      <w:pPr>
        <w:tabs>
          <w:tab w:val="left" w:pos="360"/>
        </w:tabs>
      </w:pPr>
      <w:r w:rsidRPr="00331615">
        <w:rPr>
          <w:i/>
        </w:rPr>
        <w:t xml:space="preserve">Motoric Cognitive Risk (MCR) Neuroimaging Consortium. </w:t>
      </w:r>
      <w:r w:rsidRPr="00331615">
        <w:t>Poster presented at Alzheimer’s Association International Conference, Los Angeles, CA.</w:t>
      </w:r>
    </w:p>
    <w:p w14:paraId="44873E88" w14:textId="77777777" w:rsidR="008D513C" w:rsidRPr="00331615" w:rsidRDefault="008D513C" w:rsidP="0056175D">
      <w:pPr>
        <w:tabs>
          <w:tab w:val="left" w:pos="360"/>
        </w:tabs>
        <w:rPr>
          <w:b/>
        </w:rPr>
      </w:pPr>
    </w:p>
    <w:p w14:paraId="3478BB96" w14:textId="44B70872" w:rsidR="0090081B" w:rsidRDefault="00195273" w:rsidP="0056175D">
      <w:pPr>
        <w:tabs>
          <w:tab w:val="left" w:pos="360"/>
        </w:tabs>
      </w:pPr>
      <w:r w:rsidRPr="00331615">
        <w:rPr>
          <w:b/>
        </w:rPr>
        <w:t>Schwartz, E.</w:t>
      </w:r>
      <w:r w:rsidRPr="00331615">
        <w:t xml:space="preserve">, </w:t>
      </w:r>
      <w:ins w:id="135" w:author="Microsoft Office User" w:date="2020-04-25T20:13:00Z">
        <w:r w:rsidR="00DD674A" w:rsidRPr="00331615">
          <w:t xml:space="preserve">Schwartz, B., </w:t>
        </w:r>
      </w:ins>
      <w:r w:rsidRPr="00331615">
        <w:t>Zhao, Y. (2015, August</w:t>
      </w:r>
      <w:r w:rsidR="009D7B8D" w:rsidRPr="00331615">
        <w:t xml:space="preserve"> 12</w:t>
      </w:r>
      <w:r w:rsidRPr="00331615">
        <w:t xml:space="preserve">). </w:t>
      </w:r>
      <w:r w:rsidRPr="00331615">
        <w:rPr>
          <w:i/>
        </w:rPr>
        <w:t>The effect of alcohol on adolescent brain structure</w:t>
      </w:r>
      <w:r w:rsidR="00772DE8" w:rsidRPr="00331615">
        <w:rPr>
          <w:i/>
        </w:rPr>
        <w:t>.</w:t>
      </w:r>
      <w:r w:rsidR="008C0C0A" w:rsidRPr="00331615">
        <w:t xml:space="preserve"> </w:t>
      </w:r>
      <w:r w:rsidRPr="00331615">
        <w:t>Poster presented at the 4</w:t>
      </w:r>
      <w:r w:rsidRPr="00331615">
        <w:rPr>
          <w:vertAlign w:val="superscript"/>
        </w:rPr>
        <w:t>th</w:t>
      </w:r>
      <w:r w:rsidRPr="00331615">
        <w:t xml:space="preserve"> Annual </w:t>
      </w:r>
      <w:r w:rsidR="009D7B8D" w:rsidRPr="00331615">
        <w:t xml:space="preserve">NYU </w:t>
      </w:r>
      <w:r w:rsidRPr="00331615">
        <w:t>CSC Poster Conference, New York, NY.</w:t>
      </w:r>
    </w:p>
    <w:p w14:paraId="332A202A" w14:textId="77777777" w:rsidR="0090081B" w:rsidRDefault="0090081B" w:rsidP="0056175D">
      <w:pPr>
        <w:tabs>
          <w:tab w:val="left" w:pos="360"/>
        </w:tabs>
      </w:pPr>
    </w:p>
    <w:p w14:paraId="122C129C" w14:textId="77777777" w:rsidR="003B5212" w:rsidRPr="00331615" w:rsidRDefault="003B5212" w:rsidP="003B5212">
      <w:pPr>
        <w:pBdr>
          <w:bottom w:val="single" w:sz="6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SKILLS</w:t>
      </w:r>
    </w:p>
    <w:p w14:paraId="3FD2B839" w14:textId="77777777" w:rsidR="003B5212" w:rsidRPr="00331615" w:rsidRDefault="003B5212" w:rsidP="003B5212">
      <w:pPr>
        <w:tabs>
          <w:tab w:val="right" w:pos="10080"/>
        </w:tabs>
        <w:spacing w:line="276" w:lineRule="auto"/>
        <w:rPr>
          <w:b/>
          <w:sz w:val="10"/>
          <w:szCs w:val="10"/>
        </w:rPr>
      </w:pPr>
      <w:ins w:id="136" w:author="Microsoft Office User" w:date="2020-04-25T19:55:00Z">
        <w:r w:rsidRPr="00331615">
          <w:rPr>
            <w:b/>
          </w:rPr>
          <w:t xml:space="preserve"> </w:t>
        </w:r>
      </w:ins>
    </w:p>
    <w:p w14:paraId="36131069" w14:textId="77777777" w:rsidR="006A0D6B" w:rsidRDefault="00037104" w:rsidP="006A0D6B">
      <w:pPr>
        <w:tabs>
          <w:tab w:val="right" w:pos="10080"/>
        </w:tabs>
        <w:spacing w:line="276" w:lineRule="auto"/>
      </w:pPr>
      <w:r>
        <w:rPr>
          <w:b/>
        </w:rPr>
        <w:t xml:space="preserve"> Programming</w:t>
      </w:r>
      <w:r w:rsidR="003B5212" w:rsidRPr="00331615">
        <w:rPr>
          <w:b/>
        </w:rPr>
        <w:t>:</w:t>
      </w:r>
      <w:r w:rsidR="003B5212" w:rsidRPr="00331615">
        <w:t xml:space="preserve"> Python</w:t>
      </w:r>
      <w:r>
        <w:t xml:space="preserve"> (s</w:t>
      </w:r>
      <w:r w:rsidR="00DE774F">
        <w:t>ubset of</w:t>
      </w:r>
      <w:r>
        <w:t xml:space="preserve"> libraries include </w:t>
      </w:r>
      <w:proofErr w:type="spellStart"/>
      <w:r>
        <w:t>PyTorch</w:t>
      </w:r>
      <w:proofErr w:type="spellEnd"/>
      <w:r>
        <w:t xml:space="preserve">, </w:t>
      </w:r>
      <w:r w:rsidR="006A0D6B">
        <w:t xml:space="preserve">TensorFlow, </w:t>
      </w:r>
      <w:r>
        <w:t xml:space="preserve">MNE, Scikit-Learn, </w:t>
      </w:r>
      <w:r w:rsidR="006A0D6B">
        <w:t xml:space="preserve">   </w:t>
      </w:r>
    </w:p>
    <w:p w14:paraId="1506B8AA" w14:textId="4AE31707" w:rsidR="003B5212" w:rsidRPr="00331615" w:rsidRDefault="006A0D6B" w:rsidP="00037104">
      <w:pPr>
        <w:tabs>
          <w:tab w:val="right" w:pos="10080"/>
        </w:tabs>
        <w:spacing w:line="276" w:lineRule="auto"/>
      </w:pPr>
      <w:r>
        <w:t xml:space="preserve"> </w:t>
      </w:r>
      <w:r w:rsidR="00037104">
        <w:t xml:space="preserve">Pandas, </w:t>
      </w:r>
      <w:proofErr w:type="spellStart"/>
      <w:r w:rsidR="00037104">
        <w:t>Numpy</w:t>
      </w:r>
      <w:proofErr w:type="spellEnd"/>
      <w:r w:rsidR="00037104">
        <w:t>)</w:t>
      </w:r>
      <w:r w:rsidR="003B5212" w:rsidRPr="00331615">
        <w:t xml:space="preserve">, MATLAB, R, Linux (Ubuntu), </w:t>
      </w:r>
      <w:r w:rsidR="00037104">
        <w:t>SQL/</w:t>
      </w:r>
      <w:proofErr w:type="spellStart"/>
      <w:r w:rsidR="00037104">
        <w:t>PySpark</w:t>
      </w:r>
      <w:proofErr w:type="spellEnd"/>
      <w:r w:rsidR="00037104">
        <w:t xml:space="preserve"> (beginner)</w:t>
      </w:r>
    </w:p>
    <w:p w14:paraId="3A8B336F" w14:textId="77777777" w:rsidR="00DE774F" w:rsidRDefault="003B5212" w:rsidP="00DE774F">
      <w:pPr>
        <w:tabs>
          <w:tab w:val="right" w:pos="10080"/>
        </w:tabs>
        <w:spacing w:line="276" w:lineRule="auto"/>
      </w:pPr>
      <w:ins w:id="137" w:author="Microsoft Office User" w:date="2020-04-25T19:55:00Z">
        <w:r w:rsidRPr="00331615">
          <w:rPr>
            <w:b/>
          </w:rPr>
          <w:t xml:space="preserve"> </w:t>
        </w:r>
      </w:ins>
      <w:r w:rsidRPr="00331615">
        <w:rPr>
          <w:b/>
        </w:rPr>
        <w:t>Neuroimaging software</w:t>
      </w:r>
      <w:r>
        <w:rPr>
          <w:b/>
        </w:rPr>
        <w:t>/analysis</w:t>
      </w:r>
      <w:r w:rsidRPr="00331615">
        <w:rPr>
          <w:b/>
        </w:rPr>
        <w:t>:</w:t>
      </w:r>
      <w:r w:rsidRPr="00331615">
        <w:t xml:space="preserve"> </w:t>
      </w:r>
      <w:proofErr w:type="spellStart"/>
      <w:r w:rsidRPr="00331615">
        <w:t>FreeSurfer</w:t>
      </w:r>
      <w:proofErr w:type="spellEnd"/>
      <w:r w:rsidRPr="00331615">
        <w:t>, SPM12, FSL</w:t>
      </w:r>
      <w:r>
        <w:t xml:space="preserve">, </w:t>
      </w:r>
      <w:proofErr w:type="spellStart"/>
      <w:r w:rsidR="00BB715E">
        <w:t>fMRIprep</w:t>
      </w:r>
      <w:proofErr w:type="spellEnd"/>
      <w:r w:rsidR="00DE774F">
        <w:t xml:space="preserve">, EEG time continuous  </w:t>
      </w:r>
    </w:p>
    <w:p w14:paraId="634D7A21" w14:textId="097CA5F3" w:rsidR="003B5212" w:rsidRPr="00331615" w:rsidRDefault="00DE774F" w:rsidP="00DE774F">
      <w:pPr>
        <w:tabs>
          <w:tab w:val="right" w:pos="10080"/>
        </w:tabs>
        <w:spacing w:line="276" w:lineRule="auto"/>
      </w:pPr>
      <w:r>
        <w:t xml:space="preserve"> data analysis</w:t>
      </w:r>
    </w:p>
    <w:p w14:paraId="2E5339A1" w14:textId="7D1809DE" w:rsidR="003B5212" w:rsidRDefault="003B5212" w:rsidP="003B5212">
      <w:pPr>
        <w:spacing w:line="276" w:lineRule="auto"/>
      </w:pPr>
      <w:ins w:id="138" w:author="Microsoft Office User" w:date="2020-04-25T19:55:00Z">
        <w:r w:rsidRPr="00331615">
          <w:rPr>
            <w:b/>
          </w:rPr>
          <w:t xml:space="preserve"> </w:t>
        </w:r>
      </w:ins>
      <w:r w:rsidRPr="00331615">
        <w:rPr>
          <w:b/>
        </w:rPr>
        <w:t>Data collection methods:</w:t>
      </w:r>
      <w:r w:rsidRPr="00331615">
        <w:t xml:space="preserve"> Functional magnetic resonance imaging (fMRI),</w:t>
      </w:r>
      <w:r>
        <w:t xml:space="preserve"> PsychToolbox</w:t>
      </w:r>
      <w:r w:rsidR="00BE02A4">
        <w:t>3</w:t>
      </w:r>
      <w:r>
        <w:t>,</w:t>
      </w:r>
      <w:r w:rsidRPr="00331615">
        <w:t xml:space="preserve"> E-</w:t>
      </w:r>
      <w:r>
        <w:t xml:space="preserve"> </w:t>
      </w:r>
    </w:p>
    <w:p w14:paraId="099204AE" w14:textId="77777777" w:rsidR="00037104" w:rsidRDefault="003B5212" w:rsidP="003B5212">
      <w:pPr>
        <w:spacing w:line="276" w:lineRule="auto"/>
      </w:pPr>
      <w:r>
        <w:t xml:space="preserve"> </w:t>
      </w:r>
      <w:r w:rsidRPr="00331615">
        <w:t>Prime Suite,</w:t>
      </w:r>
      <w:del w:id="139" w:author="Microsoft Office User" w:date="2020-04-25T13:36:00Z">
        <w:r w:rsidRPr="00331615" w:rsidDel="004E7068">
          <w:delText xml:space="preserve"> </w:delText>
        </w:r>
      </w:del>
      <w:r>
        <w:t xml:space="preserve"> </w:t>
      </w:r>
      <w:ins w:id="140" w:author="Microsoft Office User" w:date="2020-04-25T19:56:00Z">
        <w:r w:rsidRPr="00331615">
          <w:t>B</w:t>
        </w:r>
      </w:ins>
      <w:r w:rsidRPr="00331615">
        <w:t>IOPAC for physiological measurements, Behavioral</w:t>
      </w:r>
    </w:p>
    <w:p w14:paraId="77DD4AF7" w14:textId="7F91EC73" w:rsidR="00BB3E93" w:rsidRDefault="00037104" w:rsidP="00037104">
      <w:pPr>
        <w:spacing w:line="276" w:lineRule="auto"/>
      </w:pPr>
      <w:r w:rsidRPr="00037104">
        <w:rPr>
          <w:b/>
          <w:bCs/>
        </w:rPr>
        <w:t xml:space="preserve"> Other: </w:t>
      </w:r>
      <w:r>
        <w:t xml:space="preserve">Linux cluster computing, Git, </w:t>
      </w:r>
      <w:r w:rsidR="0003246A">
        <w:t xml:space="preserve">AWS S3, </w:t>
      </w:r>
      <w:r>
        <w:t>Databricks (beginner), Adobe Illustrator,</w:t>
      </w:r>
      <w:r w:rsidR="003B5212" w:rsidRPr="00037104">
        <w:rPr>
          <w:b/>
          <w:bCs/>
        </w:rPr>
        <w:t xml:space="preserve"> </w:t>
      </w:r>
      <w:r w:rsidRPr="00331615">
        <w:t xml:space="preserve">SPSS, </w:t>
      </w:r>
      <w:r w:rsidR="00BB3E93">
        <w:t xml:space="preserve">   </w:t>
      </w:r>
    </w:p>
    <w:p w14:paraId="19E43B1A" w14:textId="4643CAD0" w:rsidR="00AF4EFC" w:rsidRDefault="00BB3E93" w:rsidP="00037104">
      <w:pPr>
        <w:spacing w:line="276" w:lineRule="auto"/>
      </w:pPr>
      <w:r>
        <w:t xml:space="preserve"> </w:t>
      </w:r>
      <w:r w:rsidR="00037104" w:rsidRPr="00331615">
        <w:t>Microsoft Office Suite</w:t>
      </w:r>
    </w:p>
    <w:p w14:paraId="2D00B344" w14:textId="0EEA143E" w:rsidR="009658F5" w:rsidRPr="00331615" w:rsidRDefault="009658F5" w:rsidP="0056175D">
      <w:pPr>
        <w:tabs>
          <w:tab w:val="left" w:pos="360"/>
        </w:tabs>
      </w:pPr>
    </w:p>
    <w:p w14:paraId="6C812B36" w14:textId="3440B627" w:rsidR="00070638" w:rsidRPr="00331615" w:rsidRDefault="00070638" w:rsidP="00070638">
      <w:pPr>
        <w:pBdr>
          <w:bottom w:val="single" w:sz="6" w:space="1" w:color="auto"/>
        </w:pBdr>
        <w:tabs>
          <w:tab w:val="left" w:pos="360"/>
        </w:tabs>
        <w:rPr>
          <w:ins w:id="141" w:author="Microsoft Office User" w:date="2020-04-23T13:23:00Z"/>
          <w:b/>
        </w:rPr>
      </w:pPr>
      <w:ins w:id="142" w:author="Microsoft Office User" w:date="2020-04-23T13:24:00Z">
        <w:r w:rsidRPr="00331615">
          <w:rPr>
            <w:b/>
          </w:rPr>
          <w:t xml:space="preserve">OUTREACH </w:t>
        </w:r>
      </w:ins>
      <w:r w:rsidR="000C0212" w:rsidRPr="00331615">
        <w:rPr>
          <w:b/>
        </w:rPr>
        <w:t>&amp; OTHER ACTIVITIES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713"/>
        <w:gridCol w:w="6685"/>
      </w:tblGrid>
      <w:tr w:rsidR="00070638" w:rsidRPr="00331615" w14:paraId="35A32583" w14:textId="77777777" w:rsidTr="009C7934">
        <w:trPr>
          <w:trHeight w:val="1598"/>
          <w:ins w:id="143" w:author="Microsoft Office User" w:date="2020-04-23T13:23:00Z"/>
        </w:trPr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2580F96B" w14:textId="77777777" w:rsidR="00050447" w:rsidRPr="00331615" w:rsidRDefault="00050447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7D760591" w14:textId="74434556" w:rsidR="00CA79CC" w:rsidRDefault="00CA79CC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2023</w:t>
            </w:r>
            <w:r w:rsidR="00563E49">
              <w:rPr>
                <w:b/>
              </w:rPr>
              <w:t xml:space="preserve"> - Present</w:t>
            </w:r>
          </w:p>
          <w:p w14:paraId="6E9BE6F0" w14:textId="77777777" w:rsidR="00CA79CC" w:rsidRDefault="00CA79CC">
            <w:pPr>
              <w:tabs>
                <w:tab w:val="left" w:pos="360"/>
              </w:tabs>
              <w:spacing w:line="276" w:lineRule="auto"/>
              <w:rPr>
                <w:b/>
              </w:rPr>
            </w:pPr>
          </w:p>
          <w:p w14:paraId="1AA28BE4" w14:textId="647D78CB" w:rsidR="00DF7D46" w:rsidRDefault="00DF7D46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 xml:space="preserve">Summer 2020 </w:t>
            </w:r>
            <w:ins w:id="144" w:author="Microsoft Office User" w:date="2020-04-23T13:27:00Z">
              <w:r w:rsidRPr="00331615">
                <w:rPr>
                  <w:b/>
                </w:rPr>
                <w:t>–</w:t>
              </w:r>
            </w:ins>
            <w:r w:rsidRPr="00331615">
              <w:rPr>
                <w:b/>
              </w:rPr>
              <w:t xml:space="preserve"> </w:t>
            </w:r>
            <w:r w:rsidR="00291F25">
              <w:rPr>
                <w:b/>
              </w:rPr>
              <w:t>Present</w:t>
            </w:r>
          </w:p>
          <w:p w14:paraId="0760034C" w14:textId="0C5E03CB" w:rsidR="00291F25" w:rsidRDefault="00291F25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ins w:id="145" w:author="Microsoft Office User" w:date="2020-04-23T13:28:00Z">
              <w:r w:rsidRPr="00331615">
                <w:rPr>
                  <w:b/>
                </w:rPr>
                <w:t xml:space="preserve">Fall </w:t>
              </w:r>
            </w:ins>
            <w:ins w:id="146" w:author="Microsoft Office User" w:date="2020-04-23T13:27:00Z">
              <w:r w:rsidRPr="00331615">
                <w:rPr>
                  <w:b/>
                </w:rPr>
                <w:t xml:space="preserve">2019 – </w:t>
              </w:r>
            </w:ins>
            <w:r>
              <w:rPr>
                <w:b/>
              </w:rPr>
              <w:t>Present</w:t>
            </w:r>
          </w:p>
          <w:p w14:paraId="760C57E1" w14:textId="06823F90" w:rsidR="006F465A" w:rsidRPr="00331615" w:rsidRDefault="006F465A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2020</w:t>
            </w:r>
            <w:r w:rsidR="009D7B8D" w:rsidRPr="00331615">
              <w:rPr>
                <w:b/>
              </w:rPr>
              <w:t xml:space="preserve"> </w:t>
            </w:r>
            <w:ins w:id="147" w:author="Microsoft Office User" w:date="2020-04-23T13:27:00Z">
              <w:r w:rsidR="009D7B8D" w:rsidRPr="00331615">
                <w:rPr>
                  <w:b/>
                </w:rPr>
                <w:t xml:space="preserve">– </w:t>
              </w:r>
            </w:ins>
            <w:r w:rsidR="00C34A04">
              <w:rPr>
                <w:b/>
              </w:rPr>
              <w:t>Spring 2022</w:t>
            </w:r>
          </w:p>
          <w:p w14:paraId="035DF45E" w14:textId="05A79E4B" w:rsidR="003F1ABA" w:rsidRPr="00331615" w:rsidRDefault="00D80C02" w:rsidP="003F1ABA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 xml:space="preserve">Spring 2020 </w:t>
            </w:r>
            <w:ins w:id="148" w:author="Microsoft Office User" w:date="2020-04-23T13:27:00Z">
              <w:r w:rsidRPr="00331615">
                <w:rPr>
                  <w:b/>
                </w:rPr>
                <w:t>–</w:t>
              </w:r>
            </w:ins>
            <w:r w:rsidRPr="00331615">
              <w:rPr>
                <w:b/>
              </w:rPr>
              <w:t xml:space="preserve"> </w:t>
            </w:r>
            <w:r w:rsidR="00C34A04">
              <w:rPr>
                <w:b/>
              </w:rPr>
              <w:t>Fall 2021</w:t>
            </w:r>
          </w:p>
          <w:p w14:paraId="3691A63A" w14:textId="0DAA847B" w:rsidR="009D3BB5" w:rsidRPr="00331615" w:rsidRDefault="003F1ABA">
            <w:pPr>
              <w:tabs>
                <w:tab w:val="left" w:pos="360"/>
              </w:tabs>
              <w:spacing w:line="276" w:lineRule="auto"/>
              <w:rPr>
                <w:ins w:id="149" w:author="Microsoft Office User" w:date="2020-04-23T13:23:00Z"/>
                <w:b/>
              </w:rPr>
            </w:pPr>
            <w:ins w:id="150" w:author="Microsoft Office User" w:date="2020-04-23T13:28:00Z">
              <w:r w:rsidRPr="00331615">
                <w:rPr>
                  <w:b/>
                </w:rPr>
                <w:lastRenderedPageBreak/>
                <w:t xml:space="preserve">Fall </w:t>
              </w:r>
            </w:ins>
            <w:ins w:id="151" w:author="Microsoft Office User" w:date="2020-04-23T13:27:00Z">
              <w:r w:rsidRPr="00331615">
                <w:rPr>
                  <w:b/>
                </w:rPr>
                <w:t xml:space="preserve">2019 – </w:t>
              </w:r>
            </w:ins>
            <w:r w:rsidR="00C34A04">
              <w:rPr>
                <w:b/>
              </w:rPr>
              <w:t>Spring 2022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</w:tcPr>
          <w:p w14:paraId="2A0C4F30" w14:textId="77777777" w:rsidR="00050447" w:rsidRPr="00331615" w:rsidRDefault="00050447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7C307A8B" w14:textId="1E3AB65E" w:rsidR="00CA79CC" w:rsidRDefault="00CA79CC" w:rsidP="00F36548">
            <w:pPr>
              <w:tabs>
                <w:tab w:val="left" w:pos="360"/>
              </w:tabs>
              <w:spacing w:line="276" w:lineRule="auto"/>
            </w:pPr>
            <w:r>
              <w:t>Treasurer</w:t>
            </w:r>
            <w:r w:rsidR="003B5212">
              <w:t>,</w:t>
            </w:r>
            <w:r>
              <w:t xml:space="preserve"> Psychology and Neuroscience Graduate Student Association</w:t>
            </w:r>
          </w:p>
          <w:p w14:paraId="0F59EAA0" w14:textId="2647DA79" w:rsidR="00DF7D46" w:rsidRDefault="00DF7D46" w:rsidP="00F36548">
            <w:pPr>
              <w:tabs>
                <w:tab w:val="left" w:pos="360"/>
              </w:tabs>
              <w:spacing w:line="276" w:lineRule="auto"/>
            </w:pPr>
            <w:r w:rsidRPr="00331615">
              <w:t>Boston College Diversity &amp; Inclusion: Support Working Group</w:t>
            </w:r>
          </w:p>
          <w:p w14:paraId="75005D6B" w14:textId="6255B06C" w:rsidR="00291F25" w:rsidRDefault="00291F25" w:rsidP="00F36548">
            <w:pPr>
              <w:tabs>
                <w:tab w:val="left" w:pos="360"/>
              </w:tabs>
              <w:spacing w:line="276" w:lineRule="auto"/>
            </w:pPr>
            <w:ins w:id="152" w:author="Microsoft Office User" w:date="2020-04-25T20:07:00Z">
              <w:r w:rsidRPr="00331615">
                <w:t>B</w:t>
              </w:r>
            </w:ins>
            <w:r w:rsidRPr="00331615">
              <w:t>C</w:t>
            </w:r>
            <w:ins w:id="153" w:author="Microsoft Office User" w:date="2020-04-25T20:07:00Z">
              <w:r w:rsidRPr="00331615">
                <w:t xml:space="preserve"> </w:t>
              </w:r>
            </w:ins>
            <w:ins w:id="154" w:author="Microsoft Office User" w:date="2020-04-23T13:28:00Z">
              <w:r w:rsidRPr="00331615">
                <w:t>Technological &amp; Methodological Training Committee</w:t>
              </w:r>
            </w:ins>
          </w:p>
          <w:p w14:paraId="1E47846C" w14:textId="2A0CD8E5" w:rsidR="006F465A" w:rsidRPr="00331615" w:rsidRDefault="006F465A" w:rsidP="00F36548">
            <w:pPr>
              <w:tabs>
                <w:tab w:val="left" w:pos="360"/>
              </w:tabs>
              <w:spacing w:line="276" w:lineRule="auto"/>
            </w:pPr>
            <w:r w:rsidRPr="00331615">
              <w:t>Boston College Psychology Colloquium Committee</w:t>
            </w:r>
          </w:p>
          <w:p w14:paraId="7F9B04C3" w14:textId="4CF5E772" w:rsidR="00D80C02" w:rsidRPr="00331615" w:rsidRDefault="00D80C02" w:rsidP="00F36548">
            <w:pPr>
              <w:tabs>
                <w:tab w:val="left" w:pos="360"/>
              </w:tabs>
              <w:spacing w:line="276" w:lineRule="auto"/>
            </w:pPr>
            <w:ins w:id="155" w:author="Microsoft Office User" w:date="2020-04-23T13:25:00Z">
              <w:r w:rsidRPr="00331615">
                <w:t xml:space="preserve">Asperger/Autism Network, </w:t>
              </w:r>
            </w:ins>
            <w:r w:rsidRPr="00331615">
              <w:rPr>
                <w:i/>
              </w:rPr>
              <w:t>Volunteer</w:t>
            </w:r>
          </w:p>
          <w:p w14:paraId="481973F0" w14:textId="77777777" w:rsidR="000C0212" w:rsidRDefault="003F1ABA" w:rsidP="00CA79CC">
            <w:ins w:id="156" w:author="Microsoft Office User" w:date="2020-04-23T13:28:00Z">
              <w:r w:rsidRPr="00331615">
                <w:t>Boston College Psychology Outreach Committe</w:t>
              </w:r>
            </w:ins>
            <w:r w:rsidRPr="00331615">
              <w:t>e</w:t>
            </w:r>
          </w:p>
          <w:p w14:paraId="5C7CAA6E" w14:textId="61A925D1" w:rsidR="00BB715E" w:rsidRPr="00331615" w:rsidRDefault="00BB715E" w:rsidP="00CA79CC">
            <w:pPr>
              <w:rPr>
                <w:ins w:id="157" w:author="Microsoft Office User" w:date="2020-04-23T13:23:00Z"/>
              </w:rPr>
            </w:pPr>
          </w:p>
        </w:tc>
      </w:tr>
    </w:tbl>
    <w:p w14:paraId="7FD6F703" w14:textId="5F4DE8A9" w:rsidR="009C7934" w:rsidRPr="00331615" w:rsidRDefault="004E2ACC" w:rsidP="004E2ACC">
      <w:pPr>
        <w:pBdr>
          <w:bottom w:val="single" w:sz="6" w:space="1" w:color="auto"/>
        </w:pBdr>
        <w:tabs>
          <w:tab w:val="left" w:pos="360"/>
        </w:tabs>
        <w:rPr>
          <w:ins w:id="158" w:author="Microsoft Office User" w:date="2020-04-23T13:23:00Z"/>
          <w:b/>
        </w:rPr>
      </w:pPr>
      <w:ins w:id="159" w:author="Microsoft Office User" w:date="2020-04-23T13:23:00Z">
        <w:r w:rsidRPr="00331615">
          <w:rPr>
            <w:b/>
          </w:rPr>
          <w:lastRenderedPageBreak/>
          <w:t>TEACH</w:t>
        </w:r>
      </w:ins>
      <w:ins w:id="160" w:author="Microsoft Office User" w:date="2020-04-23T13:24:00Z">
        <w:r w:rsidRPr="00331615">
          <w:rPr>
            <w:b/>
          </w:rPr>
          <w:t>ING EXPERIENCE</w:t>
        </w:r>
      </w:ins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700"/>
        <w:gridCol w:w="6682"/>
      </w:tblGrid>
      <w:tr w:rsidR="000C0212" w:rsidRPr="00331615" w14:paraId="6C39DA59" w14:textId="77777777" w:rsidTr="009C7934">
        <w:trPr>
          <w:trHeight w:val="34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8DCD9D" w14:textId="77777777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23B5D757" w14:textId="30BDE6D2" w:rsidR="00563E49" w:rsidRDefault="00563E49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2023</w:t>
            </w:r>
          </w:p>
          <w:p w14:paraId="2611DD58" w14:textId="77777777" w:rsidR="00563E49" w:rsidRPr="00BB3E93" w:rsidRDefault="00563E49" w:rsidP="00D50DD8">
            <w:pPr>
              <w:tabs>
                <w:tab w:val="left" w:pos="360"/>
              </w:tabs>
              <w:spacing w:line="276" w:lineRule="auto"/>
              <w:rPr>
                <w:b/>
                <w:sz w:val="26"/>
                <w:szCs w:val="26"/>
              </w:rPr>
            </w:pPr>
          </w:p>
          <w:p w14:paraId="3C0009F9" w14:textId="37ED4F8E" w:rsidR="009F3FD6" w:rsidRDefault="009F3FD6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2023</w:t>
            </w:r>
          </w:p>
          <w:p w14:paraId="4AA1474E" w14:textId="10E1A83E" w:rsidR="009F3FD6" w:rsidRDefault="009F3FD6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2022</w:t>
            </w:r>
          </w:p>
          <w:p w14:paraId="1899D3BC" w14:textId="33C93FCC" w:rsidR="00A8216F" w:rsidRDefault="00A8216F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2022</w:t>
            </w:r>
          </w:p>
          <w:p w14:paraId="7E76AC58" w14:textId="677F457E" w:rsidR="0059243A" w:rsidRDefault="0059243A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2021</w:t>
            </w:r>
          </w:p>
          <w:p w14:paraId="1FDDBAE5" w14:textId="07A27532" w:rsidR="00300E8D" w:rsidRDefault="00300E8D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2021</w:t>
            </w:r>
          </w:p>
          <w:p w14:paraId="31DC9CD0" w14:textId="59795C7B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2020</w:t>
            </w:r>
          </w:p>
          <w:p w14:paraId="1960E30A" w14:textId="3E0DC8C9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ins w:id="161" w:author="Microsoft Office User" w:date="2020-04-23T13:23:00Z">
              <w:r w:rsidRPr="00331615">
                <w:rPr>
                  <w:b/>
                </w:rPr>
                <w:t>Spring 2020</w:t>
              </w:r>
            </w:ins>
            <w:r w:rsidRPr="00331615">
              <w:rPr>
                <w:b/>
              </w:rPr>
              <w:t xml:space="preserve"> </w:t>
            </w:r>
          </w:p>
          <w:p w14:paraId="60011CFA" w14:textId="54E05AF2" w:rsidR="000C0212" w:rsidRPr="00331615" w:rsidRDefault="000C0212">
            <w:pPr>
              <w:tabs>
                <w:tab w:val="left" w:pos="360"/>
              </w:tabs>
              <w:spacing w:line="276" w:lineRule="auto"/>
              <w:rPr>
                <w:ins w:id="162" w:author="Microsoft Office User" w:date="2020-04-23T13:27:00Z"/>
                <w:b/>
              </w:rPr>
              <w:pPrChange w:id="163" w:author="Microsoft Office User" w:date="2020-04-23T13:33:00Z">
                <w:pPr>
                  <w:tabs>
                    <w:tab w:val="left" w:pos="360"/>
                  </w:tabs>
                  <w:spacing w:line="360" w:lineRule="auto"/>
                </w:pPr>
              </w:pPrChange>
            </w:pPr>
          </w:p>
          <w:p w14:paraId="0B176E3A" w14:textId="77777777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ins w:id="164" w:author="Microsoft Office User" w:date="2020-04-23T13:23:00Z">
              <w:r w:rsidRPr="00331615">
                <w:rPr>
                  <w:b/>
                </w:rPr>
                <w:t>Fall 2019</w:t>
              </w:r>
            </w:ins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1CEC4C2A" w14:textId="77777777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79B03B83" w14:textId="16653BE2" w:rsidR="00563E49" w:rsidRDefault="00563E49" w:rsidP="000C0212">
            <w:pPr>
              <w:tabs>
                <w:tab w:val="left" w:pos="360"/>
              </w:tabs>
              <w:spacing w:line="276" w:lineRule="auto"/>
            </w:pPr>
            <w:ins w:id="165" w:author="Microsoft Office User" w:date="2020-04-23T13:23:00Z">
              <w:r w:rsidRPr="00331615">
                <w:t>Cognitive and Neural Bases of Person Knowledge</w:t>
              </w:r>
            </w:ins>
            <w:ins w:id="166" w:author="Microsoft Office User" w:date="2020-04-23T13:25:00Z">
              <w:r w:rsidRPr="00331615">
                <w:t xml:space="preserve">, </w:t>
              </w:r>
              <w:r w:rsidRPr="00331615">
                <w:rPr>
                  <w:i/>
                </w:rPr>
                <w:t>T</w:t>
              </w:r>
            </w:ins>
            <w:ins w:id="167" w:author="Microsoft Office User" w:date="2020-04-25T20:09:00Z">
              <w:r w:rsidRPr="00331615">
                <w:rPr>
                  <w:i/>
                </w:rPr>
                <w:t>eaching Assistant</w:t>
              </w:r>
            </w:ins>
            <w:r w:rsidRPr="00331615">
              <w:rPr>
                <w:i/>
              </w:rPr>
              <w:t>,</w:t>
            </w:r>
            <w:r w:rsidRPr="00331615">
              <w:t xml:space="preserve"> Boston College</w:t>
            </w:r>
          </w:p>
          <w:p w14:paraId="44DB2F14" w14:textId="1212E38C" w:rsidR="009F3FD6" w:rsidRDefault="009F3FD6" w:rsidP="000C0212">
            <w:pPr>
              <w:tabs>
                <w:tab w:val="left" w:pos="360"/>
              </w:tabs>
              <w:spacing w:line="276" w:lineRule="auto"/>
            </w:pPr>
            <w:r>
              <w:t xml:space="preserve">Cognitive Neuroscience,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3C03BFD2" w14:textId="688B58D1" w:rsidR="009F3FD6" w:rsidRDefault="009F3FD6" w:rsidP="000C0212">
            <w:pPr>
              <w:tabs>
                <w:tab w:val="left" w:pos="360"/>
              </w:tabs>
              <w:spacing w:line="276" w:lineRule="auto"/>
            </w:pPr>
            <w:r>
              <w:t xml:space="preserve">Clinical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38A33043" w14:textId="28395F24" w:rsidR="00A8216F" w:rsidRDefault="00A8216F" w:rsidP="000C0212">
            <w:pPr>
              <w:tabs>
                <w:tab w:val="left" w:pos="360"/>
              </w:tabs>
              <w:spacing w:line="276" w:lineRule="auto"/>
            </w:pPr>
            <w:r w:rsidRPr="00331615">
              <w:t xml:space="preserve">Social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102B24FA" w14:textId="1F271025" w:rsidR="0059243A" w:rsidRDefault="0059243A" w:rsidP="000C0212">
            <w:pPr>
              <w:tabs>
                <w:tab w:val="left" w:pos="360"/>
              </w:tabs>
              <w:spacing w:line="276" w:lineRule="auto"/>
            </w:pPr>
            <w:r>
              <w:t>Developmental</w:t>
            </w:r>
            <w:r w:rsidRPr="00331615">
              <w:t xml:space="preserve">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748960CA" w14:textId="29BE9A1D" w:rsidR="00300E8D" w:rsidRDefault="00300E8D" w:rsidP="000C0212">
            <w:pPr>
              <w:tabs>
                <w:tab w:val="left" w:pos="360"/>
              </w:tabs>
              <w:spacing w:line="276" w:lineRule="auto"/>
            </w:pPr>
            <w:r w:rsidRPr="00331615">
              <w:t xml:space="preserve">Social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17E892BD" w14:textId="18579F5D" w:rsidR="000C0212" w:rsidRPr="00331615" w:rsidRDefault="000C0212" w:rsidP="000C0212">
            <w:pPr>
              <w:tabs>
                <w:tab w:val="left" w:pos="360"/>
              </w:tabs>
              <w:spacing w:line="276" w:lineRule="auto"/>
            </w:pPr>
            <w:r w:rsidRPr="00331615">
              <w:t xml:space="preserve">Social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341588C1" w14:textId="79A344F7" w:rsidR="000C0212" w:rsidRPr="00331615" w:rsidRDefault="000C0212" w:rsidP="000C0212">
            <w:pPr>
              <w:tabs>
                <w:tab w:val="left" w:pos="360"/>
              </w:tabs>
              <w:spacing w:line="276" w:lineRule="auto"/>
            </w:pPr>
            <w:ins w:id="168" w:author="Microsoft Office User" w:date="2020-04-23T13:23:00Z">
              <w:r w:rsidRPr="00331615">
                <w:t>Cognitive and Neural Bases of Person Knowledge</w:t>
              </w:r>
            </w:ins>
            <w:ins w:id="169" w:author="Microsoft Office User" w:date="2020-04-23T13:25:00Z">
              <w:r w:rsidRPr="00331615">
                <w:t xml:space="preserve">, </w:t>
              </w:r>
              <w:r w:rsidRPr="00331615">
                <w:rPr>
                  <w:i/>
                </w:rPr>
                <w:t>T</w:t>
              </w:r>
            </w:ins>
            <w:ins w:id="170" w:author="Microsoft Office User" w:date="2020-04-25T20:09:00Z">
              <w:r w:rsidRPr="00331615">
                <w:rPr>
                  <w:i/>
                </w:rPr>
                <w:t>eaching Assistant</w:t>
              </w:r>
            </w:ins>
            <w:r w:rsidRPr="00331615">
              <w:rPr>
                <w:i/>
              </w:rPr>
              <w:t>,</w:t>
            </w:r>
            <w:r w:rsidRPr="00331615">
              <w:t xml:space="preserve"> Boston College</w:t>
            </w:r>
          </w:p>
          <w:p w14:paraId="392C1BF8" w14:textId="77777777" w:rsidR="000C0212" w:rsidRPr="00331615" w:rsidRDefault="000C0212" w:rsidP="00D50DD8">
            <w:pPr>
              <w:spacing w:line="276" w:lineRule="auto"/>
            </w:pPr>
            <w:ins w:id="171" w:author="Microsoft Office User" w:date="2020-04-23T13:23:00Z">
              <w:r w:rsidRPr="00331615">
                <w:t>Introduction to Behavioral Statistics and Research</w:t>
              </w:r>
            </w:ins>
            <w:ins w:id="172" w:author="Microsoft Office User" w:date="2020-04-23T13:25:00Z">
              <w:r w:rsidRPr="00331615">
                <w:t xml:space="preserve">, </w:t>
              </w:r>
              <w:r w:rsidRPr="00331615">
                <w:rPr>
                  <w:i/>
                </w:rPr>
                <w:t>T</w:t>
              </w:r>
            </w:ins>
            <w:ins w:id="173" w:author="Microsoft Office User" w:date="2020-04-25T20:09:00Z">
              <w:r w:rsidRPr="00331615">
                <w:rPr>
                  <w:i/>
                </w:rPr>
                <w:t>eaching Assistant</w:t>
              </w:r>
            </w:ins>
            <w:r w:rsidRPr="00331615">
              <w:rPr>
                <w:i/>
              </w:rPr>
              <w:t>,</w:t>
            </w:r>
            <w:r w:rsidRPr="00331615">
              <w:t xml:space="preserve"> Boston College</w:t>
            </w:r>
          </w:p>
        </w:tc>
      </w:tr>
    </w:tbl>
    <w:p w14:paraId="60B32B7E" w14:textId="77777777" w:rsidR="002A02C6" w:rsidRDefault="002A02C6" w:rsidP="0056175D">
      <w:pPr>
        <w:tabs>
          <w:tab w:val="left" w:pos="360"/>
        </w:tabs>
        <w:rPr>
          <w:b/>
        </w:rPr>
      </w:pPr>
    </w:p>
    <w:p w14:paraId="0A62D11A" w14:textId="558D8935" w:rsidR="002A02C6" w:rsidRDefault="002A02C6" w:rsidP="002A02C6">
      <w:pPr>
        <w:pBdr>
          <w:bottom w:val="single" w:sz="6" w:space="1" w:color="auto"/>
        </w:pBdr>
        <w:tabs>
          <w:tab w:val="left" w:pos="360"/>
        </w:tabs>
        <w:rPr>
          <w:b/>
        </w:rPr>
      </w:pPr>
      <w:r>
        <w:rPr>
          <w:b/>
        </w:rPr>
        <w:t>GUEST LECTURES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700"/>
        <w:gridCol w:w="6682"/>
      </w:tblGrid>
      <w:tr w:rsidR="002A02C6" w:rsidRPr="00331615" w14:paraId="58CE51BA" w14:textId="77777777" w:rsidTr="00957F47">
        <w:trPr>
          <w:trHeight w:val="34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BFC9AE8" w14:textId="77777777" w:rsidR="002A02C6" w:rsidRPr="00331615" w:rsidRDefault="002A02C6" w:rsidP="00957F47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4C22CA60" w14:textId="49B19F77" w:rsidR="004C5F72" w:rsidRDefault="004C5F72" w:rsidP="00957F47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2013</w:t>
            </w:r>
          </w:p>
          <w:p w14:paraId="24C0F7C1" w14:textId="4D6C3B11" w:rsidR="002A02C6" w:rsidRPr="00331615" w:rsidRDefault="002A02C6" w:rsidP="00957F47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2021</w:t>
            </w:r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19ED77E3" w14:textId="77777777" w:rsidR="002A02C6" w:rsidRPr="00331615" w:rsidRDefault="002A02C6" w:rsidP="00957F47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2B5F048B" w14:textId="0041BEEC" w:rsidR="004C5F72" w:rsidRDefault="004C5F72" w:rsidP="00680846">
            <w:pPr>
              <w:tabs>
                <w:tab w:val="left" w:pos="360"/>
              </w:tabs>
              <w:spacing w:line="276" w:lineRule="auto"/>
            </w:pPr>
            <w:r>
              <w:t>Social Cognition</w:t>
            </w:r>
            <w:r w:rsidR="00BB3E93">
              <w:t>, Cognitive Neuroscience</w:t>
            </w:r>
          </w:p>
          <w:p w14:paraId="6EC00D62" w14:textId="631B5A21" w:rsidR="004C5F72" w:rsidRPr="00331615" w:rsidRDefault="00680846" w:rsidP="00680846">
            <w:pPr>
              <w:tabs>
                <w:tab w:val="left" w:pos="360"/>
              </w:tabs>
              <w:spacing w:line="276" w:lineRule="auto"/>
            </w:pPr>
            <w:r>
              <w:t xml:space="preserve">Emotion Identification in </w:t>
            </w:r>
            <w:r w:rsidR="00E412CA">
              <w:t xml:space="preserve">Preverbal </w:t>
            </w:r>
            <w:r>
              <w:t>Infants</w:t>
            </w:r>
            <w:r w:rsidR="00BB3E93">
              <w:t>, Developmental</w:t>
            </w:r>
            <w:r w:rsidR="00BB3E93" w:rsidRPr="00331615">
              <w:t xml:space="preserve"> Psychology</w:t>
            </w:r>
          </w:p>
        </w:tc>
      </w:tr>
    </w:tbl>
    <w:p w14:paraId="3865E132" w14:textId="187EE77A" w:rsidR="001360EF" w:rsidRPr="00331615" w:rsidRDefault="001360EF" w:rsidP="00D80C02">
      <w:pPr>
        <w:tabs>
          <w:tab w:val="left" w:pos="360"/>
        </w:tabs>
        <w:spacing w:line="276" w:lineRule="auto"/>
        <w:rPr>
          <w:b/>
        </w:rPr>
      </w:pPr>
    </w:p>
    <w:p w14:paraId="5782EDC3" w14:textId="69A4D462" w:rsidR="00B848E1" w:rsidRPr="00331615" w:rsidRDefault="00B848E1" w:rsidP="00B848E1">
      <w:pPr>
        <w:pBdr>
          <w:bottom w:val="single" w:sz="4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6560"/>
      </w:tblGrid>
      <w:tr w:rsidR="00E66AF6" w:rsidRPr="00331615" w14:paraId="2643F366" w14:textId="77777777" w:rsidTr="009C7934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3F7F0E2" w14:textId="77777777" w:rsidR="00050447" w:rsidRPr="00331615" w:rsidRDefault="00050447" w:rsidP="006F0580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139734A9" w14:textId="75A38209" w:rsidR="00E66AF6" w:rsidRPr="00331615" w:rsidRDefault="00E66AF6" w:rsidP="006F0580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2019</w:t>
            </w:r>
            <w:ins w:id="174" w:author="Microsoft Office User" w:date="2020-04-23T13:27:00Z">
              <w:r w:rsidR="004071E1" w:rsidRPr="00331615">
                <w:rPr>
                  <w:b/>
                </w:rPr>
                <w:t xml:space="preserve"> –</w:t>
              </w:r>
            </w:ins>
            <w:r w:rsidRPr="00331615">
              <w:rPr>
                <w:b/>
              </w:rPr>
              <w:t xml:space="preserve"> </w:t>
            </w:r>
            <w:r w:rsidR="008957E3">
              <w:rPr>
                <w:b/>
              </w:rPr>
              <w:t>Present</w:t>
            </w:r>
          </w:p>
          <w:p w14:paraId="2ACBFA28" w14:textId="3F52E6EC" w:rsidR="00E66AF6" w:rsidRPr="00331615" w:rsidRDefault="00E66AF6" w:rsidP="006F0580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</w:t>
            </w:r>
            <w:r w:rsidR="00F36548" w:rsidRPr="00331615">
              <w:rPr>
                <w:b/>
              </w:rPr>
              <w:t>19</w:t>
            </w:r>
            <w:ins w:id="175" w:author="Microsoft Office User" w:date="2020-04-23T13:27:00Z">
              <w:r w:rsidR="004071E1" w:rsidRPr="00331615">
                <w:rPr>
                  <w:b/>
                </w:rPr>
                <w:t xml:space="preserve"> –</w:t>
              </w:r>
            </w:ins>
            <w:r w:rsidR="00E14196" w:rsidRPr="00331615">
              <w:rPr>
                <w:b/>
              </w:rPr>
              <w:t xml:space="preserve"> </w:t>
            </w:r>
            <w:r w:rsidR="00C07971">
              <w:rPr>
                <w:b/>
              </w:rPr>
              <w:t>Present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14:paraId="1B1F4A60" w14:textId="77777777" w:rsidR="00050447" w:rsidRPr="00331615" w:rsidRDefault="00050447" w:rsidP="006F0580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2AA03C18" w14:textId="09E11640" w:rsidR="00E66AF6" w:rsidRPr="00331615" w:rsidRDefault="00E66AF6" w:rsidP="006F0580">
            <w:pPr>
              <w:tabs>
                <w:tab w:val="left" w:pos="360"/>
              </w:tabs>
              <w:spacing w:line="276" w:lineRule="auto"/>
            </w:pPr>
            <w:r w:rsidRPr="00331615">
              <w:t>Cognitive Neuroscience Society</w:t>
            </w:r>
          </w:p>
          <w:p w14:paraId="69C02856" w14:textId="77777777" w:rsidR="00E66AF6" w:rsidRDefault="00E66AF6" w:rsidP="006F0580">
            <w:pPr>
              <w:tabs>
                <w:tab w:val="left" w:pos="360"/>
              </w:tabs>
              <w:spacing w:line="276" w:lineRule="auto"/>
            </w:pPr>
            <w:r w:rsidRPr="00331615">
              <w:t>Vision Sciences Society</w:t>
            </w:r>
          </w:p>
          <w:p w14:paraId="73D3FAA8" w14:textId="39B18175" w:rsidR="00300E8D" w:rsidRPr="00331615" w:rsidRDefault="00300E8D" w:rsidP="006F0580">
            <w:pPr>
              <w:tabs>
                <w:tab w:val="left" w:pos="360"/>
              </w:tabs>
              <w:spacing w:line="276" w:lineRule="auto"/>
            </w:pPr>
          </w:p>
        </w:tc>
      </w:tr>
    </w:tbl>
    <w:p w14:paraId="23E9FB64" w14:textId="683B6D5E" w:rsidR="00CA29D0" w:rsidRPr="00331615" w:rsidRDefault="00CA29D0" w:rsidP="00CA29D0">
      <w:pPr>
        <w:pBdr>
          <w:bottom w:val="single" w:sz="4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RELEVANT COURSEWORK</w:t>
      </w:r>
    </w:p>
    <w:p w14:paraId="18E91283" w14:textId="77777777" w:rsidR="00050447" w:rsidRPr="00331615" w:rsidRDefault="00DE4CBB" w:rsidP="00DE4CBB">
      <w:pPr>
        <w:tabs>
          <w:tab w:val="right" w:pos="10080"/>
        </w:tabs>
        <w:spacing w:after="25"/>
        <w:rPr>
          <w:b/>
          <w:sz w:val="10"/>
          <w:szCs w:val="10"/>
        </w:rPr>
      </w:pPr>
      <w:ins w:id="176" w:author="Microsoft Office User" w:date="2020-04-25T19:55:00Z">
        <w:r w:rsidRPr="00331615">
          <w:rPr>
            <w:b/>
          </w:rPr>
          <w:t xml:space="preserve"> </w:t>
        </w:r>
      </w:ins>
    </w:p>
    <w:p w14:paraId="330E6820" w14:textId="4077DBB2" w:rsidR="00DE4CBB" w:rsidRPr="00331615" w:rsidRDefault="00050447" w:rsidP="00DE4CBB">
      <w:pPr>
        <w:tabs>
          <w:tab w:val="right" w:pos="10080"/>
        </w:tabs>
        <w:spacing w:after="25"/>
        <w:rPr>
          <w:ins w:id="177" w:author="Microsoft Office User" w:date="2020-04-25T19:59:00Z"/>
        </w:rPr>
      </w:pPr>
      <w:r w:rsidRPr="00331615">
        <w:rPr>
          <w:b/>
        </w:rPr>
        <w:t xml:space="preserve"> </w:t>
      </w:r>
      <w:r w:rsidR="00536769" w:rsidRPr="00331615">
        <w:rPr>
          <w:b/>
        </w:rPr>
        <w:t>Graduate:</w:t>
      </w:r>
      <w:r w:rsidR="004F735F" w:rsidRPr="00331615">
        <w:t xml:space="preserve"> </w:t>
      </w:r>
      <w:r w:rsidR="00575467" w:rsidRPr="00331615">
        <w:t>Current Topics in Moral Psychology, Experimental Design and Statistics</w:t>
      </w:r>
      <w:ins w:id="178" w:author="Microsoft Office User" w:date="2020-04-25T19:58:00Z">
        <w:r w:rsidR="00DE4CBB" w:rsidRPr="00331615">
          <w:t>, Advanced</w:t>
        </w:r>
      </w:ins>
    </w:p>
    <w:p w14:paraId="09096364" w14:textId="4097B93D" w:rsidR="00183E38" w:rsidRDefault="00DE4CBB" w:rsidP="00A91C52">
      <w:pPr>
        <w:tabs>
          <w:tab w:val="right" w:pos="10080"/>
        </w:tabs>
        <w:spacing w:after="25"/>
      </w:pPr>
      <w:ins w:id="179" w:author="Microsoft Office User" w:date="2020-04-25T19:59:00Z">
        <w:r w:rsidRPr="00331615">
          <w:t xml:space="preserve"> B</w:t>
        </w:r>
      </w:ins>
      <w:ins w:id="180" w:author="Microsoft Office User" w:date="2020-04-25T19:58:00Z">
        <w:r w:rsidRPr="00331615">
          <w:t>rain Systems: Motivation &amp; Emotion</w:t>
        </w:r>
      </w:ins>
      <w:r w:rsidR="00A91C52" w:rsidRPr="00331615">
        <w:t xml:space="preserve">, Advanced </w:t>
      </w:r>
      <w:r w:rsidR="00C974F5">
        <w:t>T</w:t>
      </w:r>
      <w:r w:rsidR="00A91C52" w:rsidRPr="00331615">
        <w:t>opics in the Neuroscience of Memory</w:t>
      </w:r>
      <w:r w:rsidR="002F04B5">
        <w:t>,</w:t>
      </w:r>
      <w:r w:rsidR="00183E38">
        <w:t xml:space="preserve"> </w:t>
      </w:r>
    </w:p>
    <w:p w14:paraId="6D64BBA2" w14:textId="77777777" w:rsidR="008C5A3C" w:rsidRDefault="00183E38" w:rsidP="00A8216F">
      <w:pPr>
        <w:tabs>
          <w:tab w:val="right" w:pos="10080"/>
        </w:tabs>
        <w:spacing w:after="25"/>
      </w:pPr>
      <w:r>
        <w:t xml:space="preserve"> </w:t>
      </w:r>
      <w:r w:rsidR="002F04B5">
        <w:t>Introduction to Machine Learning</w:t>
      </w:r>
      <w:r w:rsidR="00C974F5">
        <w:t>, Cognitive Neuroscience of Memory</w:t>
      </w:r>
      <w:r w:rsidR="00DF7D46">
        <w:t xml:space="preserve">, Computational Models </w:t>
      </w:r>
    </w:p>
    <w:p w14:paraId="6C5674CC" w14:textId="232EC196" w:rsidR="00536769" w:rsidRPr="00331615" w:rsidRDefault="008C5A3C" w:rsidP="00A8216F">
      <w:pPr>
        <w:tabs>
          <w:tab w:val="right" w:pos="10080"/>
        </w:tabs>
        <w:spacing w:after="25"/>
      </w:pPr>
      <w:r>
        <w:t xml:space="preserve"> </w:t>
      </w:r>
      <w:r w:rsidR="00DF7D46">
        <w:t>of Cognition (a</w:t>
      </w:r>
      <w:r w:rsidR="004C5F72">
        <w:t>udited)</w:t>
      </w:r>
    </w:p>
    <w:p w14:paraId="39E3E2F7" w14:textId="554B66F9" w:rsidR="00DE4CBB" w:rsidRPr="00331615" w:rsidRDefault="00050447" w:rsidP="00DE4CBB">
      <w:pPr>
        <w:tabs>
          <w:tab w:val="right" w:pos="10080"/>
        </w:tabs>
        <w:spacing w:after="25"/>
        <w:rPr>
          <w:ins w:id="181" w:author="Microsoft Office User" w:date="2020-04-25T20:01:00Z"/>
        </w:rPr>
      </w:pPr>
      <w:r w:rsidRPr="00331615">
        <w:rPr>
          <w:b/>
        </w:rPr>
        <w:t xml:space="preserve"> </w:t>
      </w:r>
      <w:r w:rsidR="00536769" w:rsidRPr="00331615">
        <w:rPr>
          <w:b/>
        </w:rPr>
        <w:t>Undergraduate:</w:t>
      </w:r>
      <w:r w:rsidR="004F735F" w:rsidRPr="00331615">
        <w:t xml:space="preserve"> </w:t>
      </w:r>
      <w:r w:rsidR="00CA29D0" w:rsidRPr="00331615">
        <w:t xml:space="preserve">Intro to Neural Science, </w:t>
      </w:r>
      <w:r w:rsidR="004F735F" w:rsidRPr="00331615">
        <w:t xml:space="preserve">Neural Data Analysis with MATLAB, </w:t>
      </w:r>
      <w:r w:rsidR="00CA29D0" w:rsidRPr="00331615">
        <w:t>Advanced</w:t>
      </w:r>
      <w:ins w:id="182" w:author="Microsoft Office User" w:date="2020-04-25T20:00:00Z">
        <w:r w:rsidR="00DE4CBB" w:rsidRPr="00331615">
          <w:t xml:space="preserve">         </w:t>
        </w:r>
      </w:ins>
    </w:p>
    <w:p w14:paraId="1378A4B7" w14:textId="4988344D" w:rsidR="00DE4CBB" w:rsidRPr="00331615" w:rsidRDefault="00DE4CBB" w:rsidP="00DE4CBB">
      <w:pPr>
        <w:tabs>
          <w:tab w:val="right" w:pos="10080"/>
        </w:tabs>
        <w:spacing w:after="25"/>
        <w:rPr>
          <w:ins w:id="183" w:author="Microsoft Office User" w:date="2020-04-25T20:01:00Z"/>
        </w:rPr>
      </w:pPr>
      <w:ins w:id="184" w:author="Microsoft Office User" w:date="2020-04-25T20:01:00Z">
        <w:r w:rsidRPr="00331615">
          <w:t xml:space="preserve"> </w:t>
        </w:r>
      </w:ins>
      <w:del w:id="185" w:author="Microsoft Office User" w:date="2020-04-25T20:00:00Z">
        <w:r w:rsidR="00CA29D0" w:rsidRPr="00331615" w:rsidDel="00DE4CBB">
          <w:delText xml:space="preserve"> </w:delText>
        </w:r>
      </w:del>
      <w:r w:rsidR="00CA29D0" w:rsidRPr="00331615">
        <w:t xml:space="preserve">Psychological Statistics, </w:t>
      </w:r>
      <w:r w:rsidR="004F735F" w:rsidRPr="00331615">
        <w:t xml:space="preserve">Intro to Computer Programming, </w:t>
      </w:r>
      <w:r w:rsidR="00CA29D0" w:rsidRPr="00331615">
        <w:t>Child</w:t>
      </w:r>
      <w:r w:rsidR="00344876" w:rsidRPr="00331615">
        <w:t xml:space="preserve"> </w:t>
      </w:r>
      <w:r w:rsidR="00CA29D0" w:rsidRPr="00331615">
        <w:t>and Adolescent Brain</w:t>
      </w:r>
      <w:ins w:id="186" w:author="Microsoft Office User" w:date="2020-04-25T20:01:00Z">
        <w:r w:rsidRPr="00331615">
          <w:t xml:space="preserve"> </w:t>
        </w:r>
      </w:ins>
    </w:p>
    <w:p w14:paraId="1C5D29CD" w14:textId="77777777" w:rsidR="00DE4CBB" w:rsidRPr="00331615" w:rsidRDefault="00DE4CBB" w:rsidP="00DE4CBB">
      <w:pPr>
        <w:tabs>
          <w:tab w:val="right" w:pos="10080"/>
        </w:tabs>
        <w:spacing w:after="25"/>
        <w:rPr>
          <w:ins w:id="187" w:author="Microsoft Office User" w:date="2020-04-25T20:01:00Z"/>
        </w:rPr>
      </w:pPr>
      <w:ins w:id="188" w:author="Microsoft Office User" w:date="2020-04-25T20:01:00Z">
        <w:r w:rsidRPr="00331615">
          <w:t xml:space="preserve"> </w:t>
        </w:r>
      </w:ins>
      <w:del w:id="189" w:author="Microsoft Office User" w:date="2020-04-25T20:01:00Z">
        <w:r w:rsidR="00CA29D0" w:rsidRPr="00331615" w:rsidDel="00DE4CBB">
          <w:delText xml:space="preserve"> </w:delText>
        </w:r>
      </w:del>
      <w:r w:rsidR="00CA29D0" w:rsidRPr="00331615">
        <w:t>Development, Cognitive Neuroscience, Developmental Psychology, Perception, Abnormal</w:t>
      </w:r>
      <w:ins w:id="190" w:author="Microsoft Office User" w:date="2020-04-25T20:01:00Z">
        <w:r w:rsidRPr="00331615">
          <w:t xml:space="preserve"> </w:t>
        </w:r>
      </w:ins>
    </w:p>
    <w:p w14:paraId="465AE13D" w14:textId="77777777" w:rsidR="00BB3E93" w:rsidRDefault="006B1400" w:rsidP="00B21B52">
      <w:pPr>
        <w:tabs>
          <w:tab w:val="right" w:pos="10080"/>
        </w:tabs>
        <w:spacing w:after="25"/>
      </w:pPr>
      <w:ins w:id="191" w:author="Microsoft Office User" w:date="2020-04-25T20:05:00Z">
        <w:r w:rsidRPr="00331615">
          <w:t xml:space="preserve"> </w:t>
        </w:r>
      </w:ins>
      <w:del w:id="192" w:author="Microsoft Office User" w:date="2020-04-25T20:01:00Z">
        <w:r w:rsidR="00CA29D0" w:rsidRPr="00331615" w:rsidDel="00DE4CBB">
          <w:delText xml:space="preserve"> </w:delText>
        </w:r>
      </w:del>
      <w:r w:rsidR="00CA29D0" w:rsidRPr="00331615">
        <w:t xml:space="preserve">Psychology, Social Psychology, Lab in Personality and Social Psychology, </w:t>
      </w:r>
      <w:r w:rsidR="00344876" w:rsidRPr="00331615">
        <w:t xml:space="preserve">Human Evolution, </w:t>
      </w:r>
      <w:r w:rsidR="00BB3E93">
        <w:t xml:space="preserve"> </w:t>
      </w:r>
    </w:p>
    <w:p w14:paraId="6E9E0517" w14:textId="277FCB2F" w:rsidR="00344876" w:rsidRPr="00331615" w:rsidRDefault="00BB3E93" w:rsidP="00B21B52">
      <w:pPr>
        <w:tabs>
          <w:tab w:val="right" w:pos="10080"/>
        </w:tabs>
        <w:spacing w:after="25"/>
      </w:pPr>
      <w:r>
        <w:t xml:space="preserve"> </w:t>
      </w:r>
      <w:r w:rsidR="00CA29D0" w:rsidRPr="00331615">
        <w:t>Physics I/II</w:t>
      </w:r>
      <w:ins w:id="193" w:author="Microsoft Office User" w:date="2020-04-25T20:05:00Z">
        <w:r w:rsidR="006B1400" w:rsidRPr="00331615">
          <w:t xml:space="preserve">, </w:t>
        </w:r>
      </w:ins>
      <w:del w:id="194" w:author="Microsoft Office User" w:date="2020-04-25T20:05:00Z">
        <w:r w:rsidR="00CA29D0" w:rsidRPr="00331615" w:rsidDel="006B1400">
          <w:delText xml:space="preserve">, </w:delText>
        </w:r>
        <w:r w:rsidR="00800952" w:rsidRPr="00331615" w:rsidDel="006B1400">
          <w:delText>Biolog</w:delText>
        </w:r>
      </w:del>
      <w:del w:id="195" w:author="Microsoft Office User" w:date="2020-04-25T20:02:00Z">
        <w:r w:rsidR="00800952" w:rsidRPr="00331615" w:rsidDel="00DE4CBB">
          <w:delText>y</w:delText>
        </w:r>
      </w:del>
      <w:del w:id="196" w:author="Microsoft Office User" w:date="2020-04-25T20:01:00Z">
        <w:r w:rsidR="00800952" w:rsidRPr="00331615" w:rsidDel="00DE4CBB">
          <w:delText xml:space="preserve"> </w:delText>
        </w:r>
      </w:del>
      <w:del w:id="197" w:author="Microsoft Office User" w:date="2020-04-25T20:02:00Z">
        <w:r w:rsidR="00800952" w:rsidRPr="00331615" w:rsidDel="006B1400">
          <w:delText>I</w:delText>
        </w:r>
      </w:del>
      <w:del w:id="198" w:author="Microsoft Office User" w:date="2020-04-25T20:05:00Z">
        <w:r w:rsidR="00800952" w:rsidRPr="00331615" w:rsidDel="006B1400">
          <w:delText xml:space="preserve">/II, </w:delText>
        </w:r>
        <w:r w:rsidR="00CA29D0" w:rsidRPr="00331615" w:rsidDel="006B1400">
          <w:delText xml:space="preserve">Calculus II, </w:delText>
        </w:r>
        <w:r w:rsidR="00BC49CA" w:rsidRPr="00331615" w:rsidDel="006B1400">
          <w:delText xml:space="preserve">Texts &amp; Ideas: Getting a Life </w:delText>
        </w:r>
      </w:del>
      <w:ins w:id="199" w:author="Microsoft Office User" w:date="2020-04-25T20:05:00Z">
        <w:r w:rsidR="006B1400" w:rsidRPr="00331615">
          <w:t>Biology</w:t>
        </w:r>
      </w:ins>
      <w:r w:rsidR="00344876" w:rsidRPr="00331615">
        <w:t xml:space="preserve"> </w:t>
      </w:r>
      <w:ins w:id="200" w:author="Microsoft Office User" w:date="2020-04-25T20:06:00Z">
        <w:r w:rsidR="006B1400" w:rsidRPr="00331615">
          <w:t xml:space="preserve">I/II, </w:t>
        </w:r>
      </w:ins>
      <w:r w:rsidR="00444444" w:rsidRPr="00331615">
        <w:t>Organic Chemistry I/II,</w:t>
      </w:r>
      <w:r w:rsidR="00344876" w:rsidRPr="00331615">
        <w:t xml:space="preserve">  </w:t>
      </w:r>
    </w:p>
    <w:p w14:paraId="73F5893F" w14:textId="3F363865" w:rsidR="006B1400" w:rsidRPr="00331615" w:rsidRDefault="00344876" w:rsidP="00B21B52">
      <w:pPr>
        <w:tabs>
          <w:tab w:val="right" w:pos="10080"/>
        </w:tabs>
        <w:spacing w:after="25"/>
      </w:pPr>
      <w:r w:rsidRPr="00331615">
        <w:t xml:space="preserve"> </w:t>
      </w:r>
      <w:r w:rsidR="00EE3875" w:rsidRPr="00331615">
        <w:t xml:space="preserve">Biochemistry I, </w:t>
      </w:r>
      <w:ins w:id="201" w:author="Microsoft Office User" w:date="2020-04-25T20:06:00Z">
        <w:r w:rsidR="006B1400" w:rsidRPr="00331615">
          <w:t>Calculus II</w:t>
        </w:r>
      </w:ins>
    </w:p>
    <w:p w14:paraId="050DC3A7" w14:textId="10EF1DA1" w:rsidR="00183E38" w:rsidRDefault="006B1400" w:rsidP="006B1400">
      <w:pPr>
        <w:tabs>
          <w:tab w:val="right" w:pos="10080"/>
        </w:tabs>
      </w:pPr>
      <w:ins w:id="202" w:author="Microsoft Office User" w:date="2020-04-25T20:04:00Z">
        <w:r w:rsidRPr="00331615">
          <w:rPr>
            <w:b/>
          </w:rPr>
          <w:t xml:space="preserve"> </w:t>
        </w:r>
      </w:ins>
      <w:r w:rsidR="00575467" w:rsidRPr="00331615">
        <w:rPr>
          <w:b/>
        </w:rPr>
        <w:t>Other:</w:t>
      </w:r>
      <w:r w:rsidR="00575467" w:rsidRPr="00331615">
        <w:t xml:space="preserve"> </w:t>
      </w:r>
      <w:r w:rsidR="00A91C52" w:rsidRPr="00331615">
        <w:t xml:space="preserve">Center for Brains, Minds, and Machines </w:t>
      </w:r>
      <w:r w:rsidR="0059243A">
        <w:t>S</w:t>
      </w:r>
      <w:r w:rsidR="00A91C52" w:rsidRPr="00331615">
        <w:t xml:space="preserve">ummer </w:t>
      </w:r>
      <w:r w:rsidR="0059243A">
        <w:t>C</w:t>
      </w:r>
      <w:r w:rsidR="00A91C52" w:rsidRPr="00331615">
        <w:t>ourse</w:t>
      </w:r>
      <w:r w:rsidR="00183E38">
        <w:t xml:space="preserve"> 2020 </w:t>
      </w:r>
      <w:r w:rsidR="00A91C52" w:rsidRPr="00331615">
        <w:t xml:space="preserve">(virtual), </w:t>
      </w:r>
      <w:proofErr w:type="spellStart"/>
      <w:r w:rsidR="00CA29D0" w:rsidRPr="00331615">
        <w:t>FreeSurfer</w:t>
      </w:r>
      <w:proofErr w:type="spellEnd"/>
      <w:r w:rsidR="00CA29D0" w:rsidRPr="00331615">
        <w:t xml:space="preserve"> </w:t>
      </w:r>
    </w:p>
    <w:p w14:paraId="0608FD33" w14:textId="52AAF19E" w:rsidR="00300E8D" w:rsidRDefault="00183E38">
      <w:pPr>
        <w:tabs>
          <w:tab w:val="right" w:pos="10080"/>
        </w:tabs>
      </w:pPr>
      <w:r>
        <w:lastRenderedPageBreak/>
        <w:t xml:space="preserve"> </w:t>
      </w:r>
      <w:r w:rsidR="00CA29D0" w:rsidRPr="00331615">
        <w:t>Tutorial and Workshop (MGH training course)</w:t>
      </w:r>
      <w:r w:rsidR="00800952" w:rsidRPr="00331615">
        <w:t>, Linear Algebra</w:t>
      </w:r>
      <w:r w:rsidR="00B848E1" w:rsidRPr="00331615">
        <w:t>, Introduction</w:t>
      </w:r>
      <w:ins w:id="203" w:author="Microsoft Office User" w:date="2020-04-25T20:05:00Z">
        <w:r w:rsidR="006B1400" w:rsidRPr="00331615">
          <w:t xml:space="preserve"> </w:t>
        </w:r>
      </w:ins>
      <w:del w:id="204" w:author="Microsoft Office User" w:date="2020-04-25T20:04:00Z">
        <w:r w:rsidR="00B848E1" w:rsidRPr="00331615" w:rsidDel="006B1400">
          <w:delText xml:space="preserve"> </w:delText>
        </w:r>
      </w:del>
      <w:r w:rsidR="00B848E1" w:rsidRPr="00331615">
        <w:t xml:space="preserve">to Bayesian </w:t>
      </w:r>
    </w:p>
    <w:p w14:paraId="471F2E43" w14:textId="0697EDB1" w:rsidR="00CA29D0" w:rsidRPr="00331615" w:rsidDel="006B1400" w:rsidRDefault="00300E8D" w:rsidP="00183E38">
      <w:pPr>
        <w:tabs>
          <w:tab w:val="right" w:pos="10080"/>
        </w:tabs>
        <w:rPr>
          <w:del w:id="205" w:author="Microsoft Office User" w:date="2020-04-25T20:08:00Z"/>
        </w:rPr>
      </w:pPr>
      <w:r>
        <w:t xml:space="preserve"> </w:t>
      </w:r>
      <w:r w:rsidR="00B848E1" w:rsidRPr="00331615">
        <w:t>Statistics (online course)</w:t>
      </w:r>
      <w:r w:rsidR="00D77148">
        <w:t xml:space="preserve">, </w:t>
      </w:r>
      <w:proofErr w:type="spellStart"/>
      <w:r w:rsidR="00D77148">
        <w:t>Neuromatch</w:t>
      </w:r>
      <w:proofErr w:type="spellEnd"/>
      <w:r w:rsidR="00D77148">
        <w:t xml:space="preserve"> Academy: Deep Learning</w:t>
      </w:r>
    </w:p>
    <w:p w14:paraId="4ADF9341" w14:textId="684AE9B6" w:rsidR="00CA29D0" w:rsidRPr="00331615" w:rsidDel="006B1400" w:rsidRDefault="00CA29D0" w:rsidP="00CA29D0">
      <w:pPr>
        <w:tabs>
          <w:tab w:val="left" w:pos="360"/>
        </w:tabs>
        <w:rPr>
          <w:del w:id="206" w:author="Microsoft Office User" w:date="2020-04-25T20:08:00Z"/>
          <w:b/>
        </w:rPr>
      </w:pPr>
    </w:p>
    <w:p w14:paraId="1CF4E447" w14:textId="79E6469D" w:rsidR="006B76B4" w:rsidRPr="00331615" w:rsidDel="006B1400" w:rsidRDefault="006B76B4" w:rsidP="00CA29D0">
      <w:pPr>
        <w:tabs>
          <w:tab w:val="left" w:pos="360"/>
        </w:tabs>
        <w:rPr>
          <w:del w:id="207" w:author="Microsoft Office User" w:date="2020-04-25T20:08:00Z"/>
          <w:b/>
        </w:rPr>
      </w:pPr>
    </w:p>
    <w:p w14:paraId="6FFEE0AD" w14:textId="77777777" w:rsidR="006B76B4" w:rsidRPr="00331615" w:rsidRDefault="006B76B4">
      <w:pPr>
        <w:tabs>
          <w:tab w:val="right" w:pos="10080"/>
        </w:tabs>
        <w:rPr>
          <w:b/>
        </w:rPr>
        <w:pPrChange w:id="208" w:author="Microsoft Office User" w:date="2020-04-25T20:08:00Z">
          <w:pPr>
            <w:tabs>
              <w:tab w:val="left" w:pos="360"/>
            </w:tabs>
          </w:pPr>
        </w:pPrChange>
      </w:pPr>
    </w:p>
    <w:sectPr w:rsidR="006B76B4" w:rsidRPr="00331615" w:rsidSect="006D3668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34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B9FDF" w14:textId="77777777" w:rsidR="00C3765E" w:rsidRDefault="00C3765E" w:rsidP="001F3DEB">
      <w:r>
        <w:separator/>
      </w:r>
    </w:p>
  </w:endnote>
  <w:endnote w:type="continuationSeparator" w:id="0">
    <w:p w14:paraId="1A974A16" w14:textId="77777777" w:rsidR="00C3765E" w:rsidRDefault="00C3765E" w:rsidP="001F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10343230"/>
      <w:docPartObj>
        <w:docPartGallery w:val="Page Numbers (Bottom of Page)"/>
        <w:docPartUnique/>
      </w:docPartObj>
    </w:sdtPr>
    <w:sdtContent>
      <w:p w14:paraId="5D967F9B" w14:textId="0E9494E9" w:rsidR="001F3DEB" w:rsidRDefault="001F3DEB" w:rsidP="000559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56FE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144F5CC" w14:textId="77777777" w:rsidR="001F3DEB" w:rsidRDefault="001F3DEB" w:rsidP="001F3D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60559619"/>
      <w:docPartObj>
        <w:docPartGallery w:val="Page Numbers (Bottom of Page)"/>
        <w:docPartUnique/>
      </w:docPartObj>
    </w:sdtPr>
    <w:sdtContent>
      <w:p w14:paraId="0E623578" w14:textId="367BD99E" w:rsidR="001F3DEB" w:rsidRDefault="001F3DEB" w:rsidP="000559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48A8" w14:textId="77777777" w:rsidR="001F3DEB" w:rsidRDefault="001F3DEB" w:rsidP="001F3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3D711" w14:textId="77777777" w:rsidR="00C3765E" w:rsidRDefault="00C3765E" w:rsidP="001F3DEB">
      <w:r>
        <w:separator/>
      </w:r>
    </w:p>
  </w:footnote>
  <w:footnote w:type="continuationSeparator" w:id="0">
    <w:p w14:paraId="4A5CC8A4" w14:textId="77777777" w:rsidR="00C3765E" w:rsidRDefault="00C3765E" w:rsidP="001F3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AD46" w14:textId="208A4592" w:rsidR="00356FE7" w:rsidRDefault="00356FE7">
    <w:pPr>
      <w:pStyle w:val="Header"/>
    </w:pPr>
    <w:r>
      <w:tab/>
    </w:r>
    <w:r>
      <w:tab/>
    </w:r>
  </w:p>
  <w:p w14:paraId="6B8D6E41" w14:textId="72FDF267" w:rsidR="007D144F" w:rsidRDefault="007D1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E9BB" w14:textId="48FC2C36" w:rsidR="00356FE7" w:rsidRDefault="00356FE7">
    <w:pPr>
      <w:pStyle w:val="Header"/>
    </w:pPr>
    <w:r>
      <w:tab/>
    </w:r>
    <w:r>
      <w:tab/>
    </w:r>
    <w:r w:rsidR="00181798">
      <w:t>November 7</w:t>
    </w:r>
    <w:r w:rsidR="00181798" w:rsidRPr="00181798">
      <w:rPr>
        <w:vertAlign w:val="superscript"/>
      </w:rPr>
      <w:t>th</w:t>
    </w:r>
    <w:r>
      <w:t>, 20</w:t>
    </w:r>
    <w:r w:rsidR="00B848E1">
      <w:t>2</w:t>
    </w:r>
    <w:r w:rsidR="00F87B5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F00AC"/>
    <w:multiLevelType w:val="hybridMultilevel"/>
    <w:tmpl w:val="D1A2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1C24"/>
    <w:multiLevelType w:val="hybridMultilevel"/>
    <w:tmpl w:val="74F2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3A58"/>
    <w:multiLevelType w:val="multilevel"/>
    <w:tmpl w:val="E018ADD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307C39CD"/>
    <w:multiLevelType w:val="hybridMultilevel"/>
    <w:tmpl w:val="5A2C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52606"/>
    <w:multiLevelType w:val="hybridMultilevel"/>
    <w:tmpl w:val="F344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C"/>
    <w:multiLevelType w:val="hybridMultilevel"/>
    <w:tmpl w:val="A76E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6427B"/>
    <w:multiLevelType w:val="hybridMultilevel"/>
    <w:tmpl w:val="32B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075BB"/>
    <w:multiLevelType w:val="hybridMultilevel"/>
    <w:tmpl w:val="99E2FBA6"/>
    <w:lvl w:ilvl="0" w:tplc="9ACE67D6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b w:val="0"/>
        <w:bCs w:val="0"/>
        <w:i w:val="0"/>
        <w:iCs w:val="0"/>
        <w:color w:val="8E7CC2"/>
        <w:w w:val="100"/>
        <w:sz w:val="18"/>
        <w:szCs w:val="18"/>
        <w:lang w:val="en-US" w:eastAsia="en-US" w:bidi="ar-SA"/>
      </w:rPr>
    </w:lvl>
    <w:lvl w:ilvl="1" w:tplc="0F324EC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ACBC345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A7CEFF9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868102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82E071A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7BC247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CA360FCC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744860C0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FE2EF1"/>
    <w:multiLevelType w:val="multilevel"/>
    <w:tmpl w:val="2E30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54F05A6"/>
    <w:multiLevelType w:val="hybridMultilevel"/>
    <w:tmpl w:val="4634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F0EED"/>
    <w:multiLevelType w:val="hybridMultilevel"/>
    <w:tmpl w:val="009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7446D"/>
    <w:multiLevelType w:val="hybridMultilevel"/>
    <w:tmpl w:val="A9A6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7867"/>
    <w:multiLevelType w:val="hybridMultilevel"/>
    <w:tmpl w:val="BA10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02ADB"/>
    <w:multiLevelType w:val="hybridMultilevel"/>
    <w:tmpl w:val="C116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C6A9A"/>
    <w:multiLevelType w:val="hybridMultilevel"/>
    <w:tmpl w:val="E8AE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05296">
    <w:abstractNumId w:val="1"/>
  </w:num>
  <w:num w:numId="2" w16cid:durableId="1609972282">
    <w:abstractNumId w:val="8"/>
  </w:num>
  <w:num w:numId="3" w16cid:durableId="1529417554">
    <w:abstractNumId w:val="9"/>
  </w:num>
  <w:num w:numId="4" w16cid:durableId="2066564723">
    <w:abstractNumId w:val="2"/>
  </w:num>
  <w:num w:numId="5" w16cid:durableId="2064865252">
    <w:abstractNumId w:val="0"/>
  </w:num>
  <w:num w:numId="6" w16cid:durableId="9961914">
    <w:abstractNumId w:val="7"/>
  </w:num>
  <w:num w:numId="7" w16cid:durableId="1741520685">
    <w:abstractNumId w:val="4"/>
  </w:num>
  <w:num w:numId="8" w16cid:durableId="2087993666">
    <w:abstractNumId w:val="6"/>
  </w:num>
  <w:num w:numId="9" w16cid:durableId="386688570">
    <w:abstractNumId w:val="14"/>
  </w:num>
  <w:num w:numId="10" w16cid:durableId="1351180485">
    <w:abstractNumId w:val="5"/>
  </w:num>
  <w:num w:numId="11" w16cid:durableId="2005163610">
    <w:abstractNumId w:val="10"/>
  </w:num>
  <w:num w:numId="12" w16cid:durableId="1062218567">
    <w:abstractNumId w:val="12"/>
  </w:num>
  <w:num w:numId="13" w16cid:durableId="1557201175">
    <w:abstractNumId w:val="13"/>
  </w:num>
  <w:num w:numId="14" w16cid:durableId="597327496">
    <w:abstractNumId w:val="11"/>
  </w:num>
  <w:num w:numId="15" w16cid:durableId="12924397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FC"/>
    <w:rsid w:val="0000760D"/>
    <w:rsid w:val="00011ADF"/>
    <w:rsid w:val="00023D96"/>
    <w:rsid w:val="000304E0"/>
    <w:rsid w:val="000323AC"/>
    <w:rsid w:val="0003246A"/>
    <w:rsid w:val="00037104"/>
    <w:rsid w:val="00045D6B"/>
    <w:rsid w:val="00050447"/>
    <w:rsid w:val="000662AE"/>
    <w:rsid w:val="00070638"/>
    <w:rsid w:val="00073029"/>
    <w:rsid w:val="00083A2C"/>
    <w:rsid w:val="000907E5"/>
    <w:rsid w:val="0009395C"/>
    <w:rsid w:val="000954D5"/>
    <w:rsid w:val="000A18BB"/>
    <w:rsid w:val="000C0212"/>
    <w:rsid w:val="000C1066"/>
    <w:rsid w:val="000D3F38"/>
    <w:rsid w:val="000F1C75"/>
    <w:rsid w:val="000F46EB"/>
    <w:rsid w:val="00110979"/>
    <w:rsid w:val="001178DC"/>
    <w:rsid w:val="00122B83"/>
    <w:rsid w:val="00124061"/>
    <w:rsid w:val="001246CD"/>
    <w:rsid w:val="001303D1"/>
    <w:rsid w:val="001360EF"/>
    <w:rsid w:val="0014113F"/>
    <w:rsid w:val="0014296F"/>
    <w:rsid w:val="0014656D"/>
    <w:rsid w:val="001674F2"/>
    <w:rsid w:val="00171468"/>
    <w:rsid w:val="00175534"/>
    <w:rsid w:val="00181798"/>
    <w:rsid w:val="00183E38"/>
    <w:rsid w:val="00186CAD"/>
    <w:rsid w:val="00187095"/>
    <w:rsid w:val="00187B61"/>
    <w:rsid w:val="00195273"/>
    <w:rsid w:val="00196D9A"/>
    <w:rsid w:val="001A32CE"/>
    <w:rsid w:val="001A7A00"/>
    <w:rsid w:val="001B0234"/>
    <w:rsid w:val="001C55AF"/>
    <w:rsid w:val="001C66D9"/>
    <w:rsid w:val="001D77BA"/>
    <w:rsid w:val="001E05C1"/>
    <w:rsid w:val="001F3DEB"/>
    <w:rsid w:val="002025F3"/>
    <w:rsid w:val="002155AC"/>
    <w:rsid w:val="00217F47"/>
    <w:rsid w:val="00236A06"/>
    <w:rsid w:val="002520EF"/>
    <w:rsid w:val="00255760"/>
    <w:rsid w:val="00256342"/>
    <w:rsid w:val="00270212"/>
    <w:rsid w:val="00277E66"/>
    <w:rsid w:val="00291F25"/>
    <w:rsid w:val="00295026"/>
    <w:rsid w:val="00297B6B"/>
    <w:rsid w:val="002A02C6"/>
    <w:rsid w:val="002A2546"/>
    <w:rsid w:val="002A7755"/>
    <w:rsid w:val="002B18EA"/>
    <w:rsid w:val="002B7125"/>
    <w:rsid w:val="002C69A2"/>
    <w:rsid w:val="002E2918"/>
    <w:rsid w:val="002E2F3E"/>
    <w:rsid w:val="002E3A8D"/>
    <w:rsid w:val="002F04B5"/>
    <w:rsid w:val="00300E8D"/>
    <w:rsid w:val="00304B06"/>
    <w:rsid w:val="00305EA4"/>
    <w:rsid w:val="00321269"/>
    <w:rsid w:val="00324DBA"/>
    <w:rsid w:val="00331615"/>
    <w:rsid w:val="003354A1"/>
    <w:rsid w:val="00344876"/>
    <w:rsid w:val="003504AA"/>
    <w:rsid w:val="00351489"/>
    <w:rsid w:val="00354F40"/>
    <w:rsid w:val="003569ED"/>
    <w:rsid w:val="00356FE7"/>
    <w:rsid w:val="00361B6D"/>
    <w:rsid w:val="00370CA1"/>
    <w:rsid w:val="003746B5"/>
    <w:rsid w:val="003833B6"/>
    <w:rsid w:val="003928BE"/>
    <w:rsid w:val="003954A9"/>
    <w:rsid w:val="0039661E"/>
    <w:rsid w:val="003A7016"/>
    <w:rsid w:val="003B3D5B"/>
    <w:rsid w:val="003B5212"/>
    <w:rsid w:val="003C3045"/>
    <w:rsid w:val="003D417A"/>
    <w:rsid w:val="003E297C"/>
    <w:rsid w:val="003E5596"/>
    <w:rsid w:val="003F1ABA"/>
    <w:rsid w:val="003F6C0E"/>
    <w:rsid w:val="003F7DB1"/>
    <w:rsid w:val="0040639C"/>
    <w:rsid w:val="004071E1"/>
    <w:rsid w:val="00412606"/>
    <w:rsid w:val="00415F8A"/>
    <w:rsid w:val="00420096"/>
    <w:rsid w:val="00435869"/>
    <w:rsid w:val="004364EA"/>
    <w:rsid w:val="00437089"/>
    <w:rsid w:val="00440613"/>
    <w:rsid w:val="00442FEB"/>
    <w:rsid w:val="00444444"/>
    <w:rsid w:val="004464B5"/>
    <w:rsid w:val="004479C1"/>
    <w:rsid w:val="004515E3"/>
    <w:rsid w:val="00451690"/>
    <w:rsid w:val="00467C51"/>
    <w:rsid w:val="00475CB7"/>
    <w:rsid w:val="00476EED"/>
    <w:rsid w:val="0048097B"/>
    <w:rsid w:val="004960AA"/>
    <w:rsid w:val="0049656B"/>
    <w:rsid w:val="004A263C"/>
    <w:rsid w:val="004B00E4"/>
    <w:rsid w:val="004C01FE"/>
    <w:rsid w:val="004C0CBD"/>
    <w:rsid w:val="004C5F72"/>
    <w:rsid w:val="004C7234"/>
    <w:rsid w:val="004D02F6"/>
    <w:rsid w:val="004E1691"/>
    <w:rsid w:val="004E2ACC"/>
    <w:rsid w:val="004E4660"/>
    <w:rsid w:val="004E7068"/>
    <w:rsid w:val="004F735F"/>
    <w:rsid w:val="004F7C1B"/>
    <w:rsid w:val="00514AAD"/>
    <w:rsid w:val="00515736"/>
    <w:rsid w:val="005200D2"/>
    <w:rsid w:val="00521F5C"/>
    <w:rsid w:val="005246D2"/>
    <w:rsid w:val="00536769"/>
    <w:rsid w:val="00543B65"/>
    <w:rsid w:val="005445FE"/>
    <w:rsid w:val="00554068"/>
    <w:rsid w:val="00556994"/>
    <w:rsid w:val="00556B44"/>
    <w:rsid w:val="0056175D"/>
    <w:rsid w:val="00563E49"/>
    <w:rsid w:val="00563EC8"/>
    <w:rsid w:val="00567063"/>
    <w:rsid w:val="00570AC1"/>
    <w:rsid w:val="00575467"/>
    <w:rsid w:val="00575E6F"/>
    <w:rsid w:val="005779AF"/>
    <w:rsid w:val="005818F1"/>
    <w:rsid w:val="0059243A"/>
    <w:rsid w:val="00593BFA"/>
    <w:rsid w:val="005A079E"/>
    <w:rsid w:val="005B7D2E"/>
    <w:rsid w:val="005D3499"/>
    <w:rsid w:val="005D3B5D"/>
    <w:rsid w:val="005D7493"/>
    <w:rsid w:val="005E05B0"/>
    <w:rsid w:val="005E6C65"/>
    <w:rsid w:val="005F4616"/>
    <w:rsid w:val="006016B9"/>
    <w:rsid w:val="00603D2B"/>
    <w:rsid w:val="00607A8B"/>
    <w:rsid w:val="00612B49"/>
    <w:rsid w:val="00626F12"/>
    <w:rsid w:val="00631865"/>
    <w:rsid w:val="0063238A"/>
    <w:rsid w:val="00646608"/>
    <w:rsid w:val="00646D2F"/>
    <w:rsid w:val="00657F75"/>
    <w:rsid w:val="00674722"/>
    <w:rsid w:val="00680846"/>
    <w:rsid w:val="00683EA4"/>
    <w:rsid w:val="00684FB1"/>
    <w:rsid w:val="0069135E"/>
    <w:rsid w:val="00696A45"/>
    <w:rsid w:val="006A0D6B"/>
    <w:rsid w:val="006A6BDB"/>
    <w:rsid w:val="006B1400"/>
    <w:rsid w:val="006B1978"/>
    <w:rsid w:val="006B76B4"/>
    <w:rsid w:val="006C10D9"/>
    <w:rsid w:val="006C7D12"/>
    <w:rsid w:val="006D0B25"/>
    <w:rsid w:val="006D3668"/>
    <w:rsid w:val="006E3AB7"/>
    <w:rsid w:val="006F465A"/>
    <w:rsid w:val="00712AF8"/>
    <w:rsid w:val="00715D82"/>
    <w:rsid w:val="00716FCC"/>
    <w:rsid w:val="0072459A"/>
    <w:rsid w:val="007261F1"/>
    <w:rsid w:val="0073535E"/>
    <w:rsid w:val="007443E7"/>
    <w:rsid w:val="007451AF"/>
    <w:rsid w:val="00750BB3"/>
    <w:rsid w:val="00765AE1"/>
    <w:rsid w:val="00772DE8"/>
    <w:rsid w:val="00780040"/>
    <w:rsid w:val="007805CC"/>
    <w:rsid w:val="00781032"/>
    <w:rsid w:val="00781112"/>
    <w:rsid w:val="007922EF"/>
    <w:rsid w:val="00792BF8"/>
    <w:rsid w:val="00793C9B"/>
    <w:rsid w:val="007A2D14"/>
    <w:rsid w:val="007A60F5"/>
    <w:rsid w:val="007B1D44"/>
    <w:rsid w:val="007B3F90"/>
    <w:rsid w:val="007B54FE"/>
    <w:rsid w:val="007C74AD"/>
    <w:rsid w:val="007C7D47"/>
    <w:rsid w:val="007C7E44"/>
    <w:rsid w:val="007C7F36"/>
    <w:rsid w:val="007D13F1"/>
    <w:rsid w:val="007D144F"/>
    <w:rsid w:val="007D4384"/>
    <w:rsid w:val="007D505D"/>
    <w:rsid w:val="007E1A9B"/>
    <w:rsid w:val="007E2AE9"/>
    <w:rsid w:val="007E59DA"/>
    <w:rsid w:val="007F0B38"/>
    <w:rsid w:val="00800952"/>
    <w:rsid w:val="008118CE"/>
    <w:rsid w:val="008119E2"/>
    <w:rsid w:val="00811AFC"/>
    <w:rsid w:val="008225EA"/>
    <w:rsid w:val="008269A9"/>
    <w:rsid w:val="00846AF1"/>
    <w:rsid w:val="00846EBA"/>
    <w:rsid w:val="00855445"/>
    <w:rsid w:val="008565FD"/>
    <w:rsid w:val="008638B9"/>
    <w:rsid w:val="00867FE9"/>
    <w:rsid w:val="00874870"/>
    <w:rsid w:val="00874BD0"/>
    <w:rsid w:val="00886273"/>
    <w:rsid w:val="008957E3"/>
    <w:rsid w:val="008964D6"/>
    <w:rsid w:val="008A732A"/>
    <w:rsid w:val="008B1D16"/>
    <w:rsid w:val="008C093D"/>
    <w:rsid w:val="008C0C0A"/>
    <w:rsid w:val="008C11B0"/>
    <w:rsid w:val="008C17D3"/>
    <w:rsid w:val="008C3F23"/>
    <w:rsid w:val="008C57E3"/>
    <w:rsid w:val="008C5A3C"/>
    <w:rsid w:val="008D2F12"/>
    <w:rsid w:val="008D34CB"/>
    <w:rsid w:val="008D513C"/>
    <w:rsid w:val="008E0006"/>
    <w:rsid w:val="0090081B"/>
    <w:rsid w:val="00901598"/>
    <w:rsid w:val="00930DFD"/>
    <w:rsid w:val="00964ED3"/>
    <w:rsid w:val="009658F5"/>
    <w:rsid w:val="0096646C"/>
    <w:rsid w:val="00977707"/>
    <w:rsid w:val="009807E4"/>
    <w:rsid w:val="00990407"/>
    <w:rsid w:val="00990551"/>
    <w:rsid w:val="009B5446"/>
    <w:rsid w:val="009B7FA1"/>
    <w:rsid w:val="009C101A"/>
    <w:rsid w:val="009C5B42"/>
    <w:rsid w:val="009C7934"/>
    <w:rsid w:val="009D3BB5"/>
    <w:rsid w:val="009D5CBD"/>
    <w:rsid w:val="009D7B8D"/>
    <w:rsid w:val="009F3FD6"/>
    <w:rsid w:val="009F597B"/>
    <w:rsid w:val="00A04B1D"/>
    <w:rsid w:val="00A06925"/>
    <w:rsid w:val="00A12F6A"/>
    <w:rsid w:val="00A169D9"/>
    <w:rsid w:val="00A25460"/>
    <w:rsid w:val="00A35DAB"/>
    <w:rsid w:val="00A36AEA"/>
    <w:rsid w:val="00A43B45"/>
    <w:rsid w:val="00A506D0"/>
    <w:rsid w:val="00A61EF3"/>
    <w:rsid w:val="00A71D0A"/>
    <w:rsid w:val="00A7453C"/>
    <w:rsid w:val="00A8216F"/>
    <w:rsid w:val="00A84E12"/>
    <w:rsid w:val="00A90849"/>
    <w:rsid w:val="00A91C52"/>
    <w:rsid w:val="00A96376"/>
    <w:rsid w:val="00AA1346"/>
    <w:rsid w:val="00AA50A3"/>
    <w:rsid w:val="00AB28D2"/>
    <w:rsid w:val="00AB4DBA"/>
    <w:rsid w:val="00AC1925"/>
    <w:rsid w:val="00AC72CC"/>
    <w:rsid w:val="00AE0994"/>
    <w:rsid w:val="00AE3A4F"/>
    <w:rsid w:val="00AE3D46"/>
    <w:rsid w:val="00AF4EFC"/>
    <w:rsid w:val="00B00DC7"/>
    <w:rsid w:val="00B052F9"/>
    <w:rsid w:val="00B10666"/>
    <w:rsid w:val="00B21122"/>
    <w:rsid w:val="00B21B52"/>
    <w:rsid w:val="00B2405A"/>
    <w:rsid w:val="00B31CF0"/>
    <w:rsid w:val="00B365F7"/>
    <w:rsid w:val="00B3681D"/>
    <w:rsid w:val="00B4432D"/>
    <w:rsid w:val="00B45E11"/>
    <w:rsid w:val="00B470FC"/>
    <w:rsid w:val="00B55E5D"/>
    <w:rsid w:val="00B61560"/>
    <w:rsid w:val="00B66113"/>
    <w:rsid w:val="00B848E1"/>
    <w:rsid w:val="00B95E3A"/>
    <w:rsid w:val="00B969FE"/>
    <w:rsid w:val="00BA5628"/>
    <w:rsid w:val="00BB0C1B"/>
    <w:rsid w:val="00BB2BA2"/>
    <w:rsid w:val="00BB3E93"/>
    <w:rsid w:val="00BB5B55"/>
    <w:rsid w:val="00BB715E"/>
    <w:rsid w:val="00BC49CA"/>
    <w:rsid w:val="00BC5829"/>
    <w:rsid w:val="00BE02A4"/>
    <w:rsid w:val="00C01834"/>
    <w:rsid w:val="00C03C77"/>
    <w:rsid w:val="00C07971"/>
    <w:rsid w:val="00C1109B"/>
    <w:rsid w:val="00C313CA"/>
    <w:rsid w:val="00C34A04"/>
    <w:rsid w:val="00C3765E"/>
    <w:rsid w:val="00C40D5D"/>
    <w:rsid w:val="00C50424"/>
    <w:rsid w:val="00C5081B"/>
    <w:rsid w:val="00C57567"/>
    <w:rsid w:val="00C9344A"/>
    <w:rsid w:val="00C94163"/>
    <w:rsid w:val="00C974F5"/>
    <w:rsid w:val="00CA29D0"/>
    <w:rsid w:val="00CA79CC"/>
    <w:rsid w:val="00CB1219"/>
    <w:rsid w:val="00CB51FC"/>
    <w:rsid w:val="00CC0BC3"/>
    <w:rsid w:val="00CC36F2"/>
    <w:rsid w:val="00CD59DF"/>
    <w:rsid w:val="00CD77BE"/>
    <w:rsid w:val="00CF0CF9"/>
    <w:rsid w:val="00CF5CCD"/>
    <w:rsid w:val="00D022F1"/>
    <w:rsid w:val="00D07F3C"/>
    <w:rsid w:val="00D43841"/>
    <w:rsid w:val="00D50411"/>
    <w:rsid w:val="00D57F0D"/>
    <w:rsid w:val="00D62A7A"/>
    <w:rsid w:val="00D66423"/>
    <w:rsid w:val="00D768CD"/>
    <w:rsid w:val="00D77148"/>
    <w:rsid w:val="00D80C02"/>
    <w:rsid w:val="00D836B8"/>
    <w:rsid w:val="00D84652"/>
    <w:rsid w:val="00D8798D"/>
    <w:rsid w:val="00D97AEC"/>
    <w:rsid w:val="00DA229E"/>
    <w:rsid w:val="00DD674A"/>
    <w:rsid w:val="00DE1D80"/>
    <w:rsid w:val="00DE4CBB"/>
    <w:rsid w:val="00DE774F"/>
    <w:rsid w:val="00DF4CE1"/>
    <w:rsid w:val="00DF7A60"/>
    <w:rsid w:val="00DF7D46"/>
    <w:rsid w:val="00E02856"/>
    <w:rsid w:val="00E10544"/>
    <w:rsid w:val="00E14196"/>
    <w:rsid w:val="00E146F6"/>
    <w:rsid w:val="00E25170"/>
    <w:rsid w:val="00E31639"/>
    <w:rsid w:val="00E37053"/>
    <w:rsid w:val="00E412CA"/>
    <w:rsid w:val="00E62A37"/>
    <w:rsid w:val="00E638C9"/>
    <w:rsid w:val="00E667E5"/>
    <w:rsid w:val="00E66AF6"/>
    <w:rsid w:val="00E6792F"/>
    <w:rsid w:val="00E804FA"/>
    <w:rsid w:val="00E96AD8"/>
    <w:rsid w:val="00E97D88"/>
    <w:rsid w:val="00EA0918"/>
    <w:rsid w:val="00EA1CB7"/>
    <w:rsid w:val="00EA693F"/>
    <w:rsid w:val="00EE3875"/>
    <w:rsid w:val="00EF1D89"/>
    <w:rsid w:val="00EF3265"/>
    <w:rsid w:val="00EF67EB"/>
    <w:rsid w:val="00F027C7"/>
    <w:rsid w:val="00F068D3"/>
    <w:rsid w:val="00F10213"/>
    <w:rsid w:val="00F12CBA"/>
    <w:rsid w:val="00F1546A"/>
    <w:rsid w:val="00F26EC5"/>
    <w:rsid w:val="00F36548"/>
    <w:rsid w:val="00F378ED"/>
    <w:rsid w:val="00F631C8"/>
    <w:rsid w:val="00F87B5D"/>
    <w:rsid w:val="00FA0DFE"/>
    <w:rsid w:val="00FB01E2"/>
    <w:rsid w:val="00FB2497"/>
    <w:rsid w:val="00FB5BC8"/>
    <w:rsid w:val="00FE35AB"/>
    <w:rsid w:val="00FF3F25"/>
    <w:rsid w:val="00FF474C"/>
    <w:rsid w:val="00FF52D8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5E142"/>
  <w15:chartTrackingRefBased/>
  <w15:docId w15:val="{559DB05B-BFE7-FF4D-BADF-FE8EF9D3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FC"/>
    <w:pPr>
      <w:ind w:left="720"/>
      <w:contextualSpacing/>
    </w:pPr>
    <w:rPr>
      <w:color w:val="000000"/>
    </w:rPr>
  </w:style>
  <w:style w:type="paragraph" w:styleId="Revision">
    <w:name w:val="Revision"/>
    <w:hidden/>
    <w:uiPriority w:val="99"/>
    <w:semiHidden/>
    <w:rsid w:val="0056175D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98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F3DEB"/>
    <w:pPr>
      <w:tabs>
        <w:tab w:val="center" w:pos="4680"/>
        <w:tab w:val="right" w:pos="9360"/>
      </w:tabs>
    </w:pPr>
    <w:rPr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1F3DEB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1F3DEB"/>
  </w:style>
  <w:style w:type="paragraph" w:styleId="Header">
    <w:name w:val="header"/>
    <w:basedOn w:val="Normal"/>
    <w:link w:val="HeaderChar"/>
    <w:uiPriority w:val="99"/>
    <w:unhideWhenUsed/>
    <w:rsid w:val="007D1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44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E1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2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615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86AF6B-2F90-A44B-B30B-4A4CF45C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Schwartz</dc:creator>
  <cp:keywords/>
  <dc:description/>
  <cp:lastModifiedBy>Emily Schwartz</cp:lastModifiedBy>
  <cp:revision>9</cp:revision>
  <cp:lastPrinted>2020-04-27T00:40:00Z</cp:lastPrinted>
  <dcterms:created xsi:type="dcterms:W3CDTF">2024-11-07T18:12:00Z</dcterms:created>
  <dcterms:modified xsi:type="dcterms:W3CDTF">2025-02-23T19:34:00Z</dcterms:modified>
</cp:coreProperties>
</file>